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4140" w14:textId="77777777" w:rsidR="00CB27A4" w:rsidRPr="00B04AB8" w:rsidRDefault="00CB27A4" w:rsidP="009F370B">
      <w:pPr>
        <w:spacing w:line="360" w:lineRule="auto"/>
        <w:jc w:val="center"/>
      </w:pPr>
      <w:bookmarkStart w:id="0" w:name="_Toc484566597"/>
      <w:r w:rsidRPr="00B04AB8">
        <w:rPr>
          <w:b/>
        </w:rPr>
        <w:t>LỜI CAM ĐOAN</w:t>
      </w:r>
      <w:bookmarkEnd w:id="0"/>
    </w:p>
    <w:p w14:paraId="284D167C" w14:textId="77777777" w:rsidR="006806BE" w:rsidRPr="00B04AB8" w:rsidRDefault="006806BE" w:rsidP="006806BE">
      <w:pPr>
        <w:spacing w:line="360" w:lineRule="auto"/>
        <w:jc w:val="center"/>
      </w:pPr>
      <w:r w:rsidRPr="00B04AB8">
        <w:rPr>
          <w:lang w:val="en-US"/>
        </w:rPr>
        <w:sym w:font="Wingdings 2" w:char="F066"/>
      </w:r>
      <w:r w:rsidRPr="00B04AB8">
        <w:rPr>
          <w:lang w:val="en-US"/>
        </w:rPr>
        <w:sym w:font="Wingdings 2" w:char="F068"/>
      </w:r>
      <w:r w:rsidRPr="00B04AB8">
        <w:rPr>
          <w:rFonts w:ascii="Segoe UI Symbol" w:hAnsi="Segoe UI Symbol" w:cs="Segoe UI Symbol"/>
        </w:rPr>
        <w:t>⁂</w:t>
      </w:r>
      <w:r w:rsidRPr="00B04AB8">
        <w:rPr>
          <w:lang w:val="en-US"/>
        </w:rPr>
        <w:sym w:font="Wingdings 2" w:char="F067"/>
      </w:r>
      <w:r w:rsidRPr="00B04AB8">
        <w:rPr>
          <w:lang w:val="en-US"/>
        </w:rPr>
        <w:sym w:font="Wingdings 2" w:char="F065"/>
      </w:r>
    </w:p>
    <w:p w14:paraId="12B2EBB1" w14:textId="54888564" w:rsidR="006806BE" w:rsidRPr="00B04AB8" w:rsidRDefault="006806BE" w:rsidP="0042719D">
      <w:pPr>
        <w:spacing w:line="360" w:lineRule="auto"/>
        <w:ind w:firstLine="720"/>
      </w:pPr>
      <w:r w:rsidRPr="00B04AB8">
        <w:t xml:space="preserve">Tôi xin cam đoan đây là công trình nghiên cứu khoa học độc lập của riêng tôi, số liệu và kết quả nghiên cứu trong luận văn thu được do bản thân trực </w:t>
      </w:r>
      <w:r w:rsidR="0042719D" w:rsidRPr="00B04AB8">
        <w:t>tiếp</w:t>
      </w:r>
      <w:r w:rsidRPr="00B04AB8">
        <w:t xml:space="preserve"> theo dõi thu thập với thái độ khách quan và trung thực.</w:t>
      </w:r>
      <w:r w:rsidR="006A36E6" w:rsidRPr="00B04AB8">
        <w:t xml:space="preserve"> </w:t>
      </w:r>
      <w:r w:rsidRPr="00B04AB8">
        <w:t>Các tài liệu sử dụng phân tích trong luận văn có nguồn gốc rõ ràng, đã công bố theo quy định. Các kết quả nghiên cứu trong luận văn do tôi tự tìm hiểu, phân tích một cách trung thực, khách quan và phù hợp với thực tiễn của Việt Nam. Các kết quả này chưa từng được công bố trong bất kỳ nghiên cứu nào khác.</w:t>
      </w:r>
    </w:p>
    <w:p w14:paraId="750890C2" w14:textId="77777777" w:rsidR="006806BE" w:rsidRPr="00B04AB8" w:rsidRDefault="006806BE" w:rsidP="006806BE">
      <w:pPr>
        <w:spacing w:line="360" w:lineRule="auto"/>
      </w:pPr>
    </w:p>
    <w:p w14:paraId="64A649CD" w14:textId="77777777" w:rsidR="006806BE" w:rsidRPr="00B04AB8" w:rsidRDefault="006806BE" w:rsidP="006806BE">
      <w:pPr>
        <w:spacing w:line="360" w:lineRule="auto"/>
      </w:pPr>
      <w:r w:rsidRPr="00B04AB8">
        <w:br/>
      </w:r>
    </w:p>
    <w:p w14:paraId="14722CF1" w14:textId="77777777" w:rsidR="0042719D" w:rsidRPr="00B04AB8" w:rsidRDefault="0042719D" w:rsidP="006806BE">
      <w:pPr>
        <w:spacing w:line="360" w:lineRule="auto"/>
      </w:pPr>
    </w:p>
    <w:p w14:paraId="7B32C455" w14:textId="77777777" w:rsidR="0042719D" w:rsidRPr="00B04AB8" w:rsidRDefault="0042719D" w:rsidP="006806BE">
      <w:pPr>
        <w:spacing w:line="360" w:lineRule="auto"/>
      </w:pPr>
    </w:p>
    <w:p w14:paraId="65A2E637" w14:textId="77777777" w:rsidR="0042719D" w:rsidRPr="00B04AB8" w:rsidRDefault="0042719D" w:rsidP="006806BE">
      <w:pPr>
        <w:spacing w:line="360" w:lineRule="auto"/>
      </w:pPr>
    </w:p>
    <w:p w14:paraId="3566B734" w14:textId="77777777" w:rsidR="0042719D" w:rsidRPr="00B04AB8" w:rsidRDefault="0042719D" w:rsidP="006806BE">
      <w:pPr>
        <w:spacing w:line="360" w:lineRule="auto"/>
      </w:pPr>
    </w:p>
    <w:p w14:paraId="408F1CF5" w14:textId="77777777" w:rsidR="0042719D" w:rsidRPr="00B04AB8" w:rsidRDefault="0042719D" w:rsidP="006806BE">
      <w:pPr>
        <w:spacing w:line="360" w:lineRule="auto"/>
      </w:pPr>
    </w:p>
    <w:p w14:paraId="4D56BF64" w14:textId="77777777" w:rsidR="0042719D" w:rsidRPr="00B04AB8" w:rsidRDefault="0042719D" w:rsidP="006806BE">
      <w:pPr>
        <w:spacing w:line="360" w:lineRule="auto"/>
      </w:pPr>
    </w:p>
    <w:p w14:paraId="13F937BF" w14:textId="77777777" w:rsidR="0042719D" w:rsidRPr="00B04AB8" w:rsidRDefault="0042719D" w:rsidP="006806BE">
      <w:pPr>
        <w:spacing w:line="360" w:lineRule="auto"/>
      </w:pPr>
    </w:p>
    <w:p w14:paraId="5A6A29E5" w14:textId="77777777" w:rsidR="006806BE" w:rsidRPr="00B04AB8" w:rsidRDefault="006806BE" w:rsidP="006806BE">
      <w:pPr>
        <w:spacing w:line="360" w:lineRule="auto"/>
        <w:jc w:val="right"/>
      </w:pPr>
      <w:r w:rsidRPr="00B04AB8">
        <w:t>Cần Thơ, Ngày…Tháng…Năm…</w:t>
      </w:r>
    </w:p>
    <w:p w14:paraId="35D609AA" w14:textId="77777777" w:rsidR="006806BE" w:rsidRPr="00B04AB8" w:rsidRDefault="006806BE" w:rsidP="006806BE">
      <w:pPr>
        <w:spacing w:line="360" w:lineRule="auto"/>
        <w:jc w:val="right"/>
        <w:rPr>
          <w:b/>
        </w:rPr>
      </w:pPr>
      <w:r w:rsidRPr="00B04AB8">
        <w:rPr>
          <w:b/>
        </w:rPr>
        <w:t>Sinh viên thực hiện</w:t>
      </w:r>
      <w:bookmarkStart w:id="1" w:name="_Toc484566598"/>
      <w:r w:rsidRPr="00B04AB8">
        <w:rPr>
          <w:b/>
        </w:rPr>
        <w:br w:type="page"/>
      </w:r>
    </w:p>
    <w:p w14:paraId="6F3D7F91" w14:textId="77777777" w:rsidR="00CB27A4" w:rsidRPr="00B04AB8" w:rsidRDefault="00CB27A4" w:rsidP="00774BA7">
      <w:pPr>
        <w:spacing w:line="360" w:lineRule="auto"/>
        <w:jc w:val="center"/>
        <w:rPr>
          <w:b/>
        </w:rPr>
      </w:pPr>
      <w:r w:rsidRPr="00B04AB8">
        <w:rPr>
          <w:b/>
        </w:rPr>
        <w:lastRenderedPageBreak/>
        <w:t>LỜI CẢM ƠN</w:t>
      </w:r>
      <w:bookmarkEnd w:id="1"/>
    </w:p>
    <w:p w14:paraId="2553E273" w14:textId="77777777" w:rsidR="006806BE" w:rsidRPr="00B04AB8" w:rsidRDefault="006806BE" w:rsidP="006806BE">
      <w:pPr>
        <w:spacing w:line="360" w:lineRule="auto"/>
        <w:jc w:val="center"/>
      </w:pPr>
      <w:r w:rsidRPr="00B04AB8">
        <w:rPr>
          <w:lang w:val="en-US"/>
        </w:rPr>
        <w:sym w:font="Wingdings 2" w:char="F066"/>
      </w:r>
      <w:r w:rsidRPr="00B04AB8">
        <w:rPr>
          <w:lang w:val="en-US"/>
        </w:rPr>
        <w:sym w:font="Wingdings 2" w:char="F068"/>
      </w:r>
      <w:r w:rsidRPr="00B04AB8">
        <w:rPr>
          <w:rFonts w:ascii="Segoe UI Symbol" w:hAnsi="Segoe UI Symbol" w:cs="Segoe UI Symbol"/>
        </w:rPr>
        <w:t>⁂</w:t>
      </w:r>
      <w:r w:rsidRPr="00B04AB8">
        <w:rPr>
          <w:lang w:val="en-US"/>
        </w:rPr>
        <w:sym w:font="Wingdings 2" w:char="F067"/>
      </w:r>
      <w:r w:rsidRPr="00B04AB8">
        <w:rPr>
          <w:lang w:val="en-US"/>
        </w:rPr>
        <w:sym w:font="Wingdings 2" w:char="F065"/>
      </w:r>
    </w:p>
    <w:p w14:paraId="1E232A86" w14:textId="22B15B31" w:rsidR="006806BE" w:rsidRPr="00B04AB8" w:rsidRDefault="006806BE" w:rsidP="006806BE">
      <w:pPr>
        <w:spacing w:line="360" w:lineRule="auto"/>
        <w:ind w:firstLine="720"/>
      </w:pPr>
      <w:r w:rsidRPr="00B04AB8">
        <w:t>Để hoàn thành khóa luận này, em xin tỏ lòng biết ơn sâu sắc đến Thầy Nguyễn Minh Kỳ</w:t>
      </w:r>
      <w:r w:rsidR="004E3287" w:rsidRPr="00B04AB8">
        <w:t xml:space="preserve"> và thầy Hồng Thanh Luận</w:t>
      </w:r>
      <w:r w:rsidRPr="00B04AB8">
        <w:t>, đã tận tình hướng dẫn trong suốt quá trình viết Báo cáo tốt nghiệp.</w:t>
      </w:r>
    </w:p>
    <w:p w14:paraId="46231ADD" w14:textId="77777777" w:rsidR="006806BE" w:rsidRPr="00B04AB8" w:rsidRDefault="006806BE" w:rsidP="006806BE">
      <w:pPr>
        <w:spacing w:line="360" w:lineRule="auto"/>
        <w:ind w:firstLine="720"/>
      </w:pPr>
      <w:r w:rsidRPr="00B04AB8">
        <w:t>Em chân thành cảm ơn quý thầy, cô trong khoa Công nghệ thông tin, Trường Đại học Kỹ thuật công nghệ Cần Thơ đã tận tình truyền đạt kiến thức trong những năm em học tập. Với vốn kiến thức được tiếp thu trong quá trình học không chỉ là nền tảng cho quá trình nghiên cứu khóa luận mà còn là hành trang quí báu để em bước vào đời một cách vững chắc và tự tin.</w:t>
      </w:r>
    </w:p>
    <w:p w14:paraId="4BCA755D" w14:textId="4EE9CA07" w:rsidR="006A36E6" w:rsidRPr="00B04AB8" w:rsidRDefault="006A36E6" w:rsidP="006806BE">
      <w:pPr>
        <w:spacing w:line="360" w:lineRule="auto"/>
        <w:ind w:firstLine="720"/>
      </w:pPr>
      <w:r w:rsidRPr="00B04AB8">
        <w:t>Cảm ơn Thầ</w:t>
      </w:r>
      <w:r w:rsidR="009B3AEC" w:rsidRPr="00B04AB8">
        <w:t>y Huỳnh Xuân Hiệp</w:t>
      </w:r>
      <w:r w:rsidR="0042719D" w:rsidRPr="00B04AB8">
        <w:t xml:space="preserve"> </w:t>
      </w:r>
      <w:r w:rsidRPr="00B04AB8">
        <w:t>đã tạo điều kiện về không gian làm việc, thiết bị cũng như Thầy đã có nhiều hướng dẫn quý báu…</w:t>
      </w:r>
    </w:p>
    <w:p w14:paraId="31054BE6" w14:textId="77777777" w:rsidR="006806BE" w:rsidRPr="00B04AB8" w:rsidRDefault="006806BE" w:rsidP="006806BE">
      <w:pPr>
        <w:spacing w:line="360" w:lineRule="auto"/>
        <w:ind w:firstLine="720"/>
      </w:pPr>
      <w:r w:rsidRPr="00B04AB8">
        <w:t xml:space="preserve">Cuối cùng em kính chúc quý thầy, cô dồi dào sức khỏe và thành công trong sự nghiệp cao quý. </w:t>
      </w:r>
    </w:p>
    <w:p w14:paraId="333D8B99" w14:textId="77777777" w:rsidR="006806BE" w:rsidRPr="00B04AB8" w:rsidRDefault="006806BE" w:rsidP="006806BE">
      <w:pPr>
        <w:spacing w:line="360" w:lineRule="auto"/>
        <w:ind w:firstLine="720"/>
        <w:jc w:val="right"/>
      </w:pPr>
      <w:r w:rsidRPr="00B04AB8">
        <w:t>Trân trọng kính chào.</w:t>
      </w:r>
    </w:p>
    <w:p w14:paraId="5B214CA4" w14:textId="77777777" w:rsidR="006806BE" w:rsidRPr="00B04AB8" w:rsidRDefault="006806BE" w:rsidP="006806BE">
      <w:pPr>
        <w:spacing w:line="360" w:lineRule="auto"/>
        <w:ind w:firstLine="720"/>
        <w:jc w:val="right"/>
      </w:pPr>
    </w:p>
    <w:p w14:paraId="5B5AE898" w14:textId="77777777" w:rsidR="006806BE" w:rsidRPr="00B04AB8" w:rsidRDefault="006806BE">
      <w:pPr>
        <w:jc w:val="left"/>
        <w:rPr>
          <w:b/>
        </w:rPr>
      </w:pPr>
      <w:bookmarkStart w:id="2" w:name="_Toc484566599"/>
      <w:r w:rsidRPr="00B04AB8">
        <w:rPr>
          <w:b/>
        </w:rPr>
        <w:br w:type="page"/>
      </w:r>
    </w:p>
    <w:p w14:paraId="4999FC8A" w14:textId="77777777" w:rsidR="009F370B" w:rsidRPr="00B04AB8" w:rsidRDefault="00EB1083" w:rsidP="00774BA7">
      <w:pPr>
        <w:spacing w:line="360" w:lineRule="auto"/>
        <w:jc w:val="center"/>
        <w:rPr>
          <w:b/>
        </w:rPr>
      </w:pPr>
      <w:r w:rsidRPr="00B04AB8">
        <w:rPr>
          <w:b/>
        </w:rPr>
        <w:lastRenderedPageBreak/>
        <w:t>NHẬN XÉT CỦA GIÁO VIÊN HƯỚNG DẪN</w:t>
      </w:r>
    </w:p>
    <w:p w14:paraId="337A147F" w14:textId="77777777" w:rsidR="00EB1083" w:rsidRPr="00B04AB8" w:rsidRDefault="00B7386E" w:rsidP="00B7386E">
      <w:pPr>
        <w:tabs>
          <w:tab w:val="left" w:leader="dot" w:pos="28350"/>
        </w:tabs>
        <w:spacing w:line="360" w:lineRule="auto"/>
        <w:jc w:val="left"/>
        <w:rPr>
          <w:b/>
        </w:rPr>
      </w:pP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00EB1083" w:rsidRPr="00B04AB8">
        <w:rPr>
          <w:b/>
        </w:rPr>
        <w:br w:type="page"/>
      </w:r>
    </w:p>
    <w:p w14:paraId="6D712839" w14:textId="77777777" w:rsidR="00B7386E" w:rsidRPr="00B04AB8" w:rsidRDefault="00EB1083" w:rsidP="00B7386E">
      <w:pPr>
        <w:spacing w:line="360" w:lineRule="auto"/>
        <w:jc w:val="center"/>
        <w:rPr>
          <w:b/>
        </w:rPr>
      </w:pPr>
      <w:r w:rsidRPr="00B04AB8">
        <w:rPr>
          <w:b/>
        </w:rPr>
        <w:lastRenderedPageBreak/>
        <w:t>NHẬN XÉT CỦA GIÁO VIÊN PHẢN BIỆN</w:t>
      </w:r>
    </w:p>
    <w:p w14:paraId="2920F59D" w14:textId="77777777" w:rsidR="00EB1083" w:rsidRPr="00B04AB8" w:rsidRDefault="00B7386E" w:rsidP="00B7386E">
      <w:pPr>
        <w:tabs>
          <w:tab w:val="left" w:leader="dot" w:pos="28350"/>
        </w:tabs>
        <w:spacing w:line="360" w:lineRule="auto"/>
        <w:jc w:val="left"/>
        <w:rPr>
          <w:b/>
        </w:rPr>
      </w:pP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00EB1083" w:rsidRPr="00B04AB8">
        <w:rPr>
          <w:b/>
        </w:rPr>
        <w:br w:type="page"/>
      </w:r>
    </w:p>
    <w:p w14:paraId="707B58E1" w14:textId="77777777" w:rsidR="00B7386E" w:rsidRPr="00B04AB8" w:rsidRDefault="00EB1083" w:rsidP="00774BA7">
      <w:pPr>
        <w:spacing w:line="360" w:lineRule="auto"/>
        <w:jc w:val="center"/>
        <w:rPr>
          <w:b/>
        </w:rPr>
      </w:pPr>
      <w:r w:rsidRPr="00B04AB8">
        <w:rPr>
          <w:b/>
        </w:rPr>
        <w:lastRenderedPageBreak/>
        <w:t>NHẬN XÉT CỦA HỘI ĐỒNG CHẤM ĐIỂM LUẬN VĂN</w:t>
      </w:r>
      <w:bookmarkEnd w:id="2"/>
    </w:p>
    <w:p w14:paraId="470DAF91" w14:textId="77777777" w:rsidR="00B81776" w:rsidRPr="00B04AB8" w:rsidRDefault="00B26FC7" w:rsidP="00B26FC7">
      <w:pPr>
        <w:tabs>
          <w:tab w:val="left" w:leader="dot" w:pos="28350"/>
        </w:tabs>
        <w:spacing w:line="360" w:lineRule="auto"/>
        <w:jc w:val="left"/>
        <w:rPr>
          <w:b/>
        </w:rPr>
      </w:pP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Pr="00B04AB8">
        <w:rPr>
          <w:b/>
        </w:rPr>
        <w:tab/>
      </w:r>
      <w:r w:rsidR="00B81776" w:rsidRPr="00B04AB8">
        <w:br w:type="page"/>
      </w:r>
    </w:p>
    <w:p w14:paraId="73152304" w14:textId="77777777" w:rsidR="00CB27A4" w:rsidRPr="00B04AB8" w:rsidRDefault="00CB27A4" w:rsidP="00774BA7">
      <w:pPr>
        <w:spacing w:line="360" w:lineRule="auto"/>
        <w:jc w:val="center"/>
        <w:rPr>
          <w:b/>
        </w:rPr>
      </w:pPr>
      <w:bookmarkStart w:id="3" w:name="_Toc484566600"/>
      <w:r w:rsidRPr="00B04AB8">
        <w:rPr>
          <w:b/>
        </w:rPr>
        <w:lastRenderedPageBreak/>
        <w:t>MỤC LỤC</w:t>
      </w:r>
      <w:bookmarkEnd w:id="3"/>
    </w:p>
    <w:p w14:paraId="0CED4C63" w14:textId="77777777" w:rsidR="00EB1083" w:rsidRPr="00B04AB8" w:rsidRDefault="00EB1083" w:rsidP="00DA561E">
      <w:pPr>
        <w:spacing w:line="360" w:lineRule="auto"/>
      </w:pPr>
    </w:p>
    <w:bookmarkStart w:id="4" w:name="_Toc484566601"/>
    <w:p w14:paraId="5E795A02" w14:textId="3D424809" w:rsidR="007C127C" w:rsidRDefault="00EB1083">
      <w:pPr>
        <w:pStyle w:val="TOC1"/>
        <w:tabs>
          <w:tab w:val="right" w:leader="dot" w:pos="8777"/>
        </w:tabs>
        <w:rPr>
          <w:rFonts w:asciiTheme="minorHAnsi" w:eastAsiaTheme="minorEastAsia" w:hAnsiTheme="minorHAnsi" w:cstheme="minorBidi"/>
          <w:noProof/>
          <w:sz w:val="22"/>
          <w:szCs w:val="22"/>
          <w:lang w:val="en-US"/>
        </w:rPr>
      </w:pPr>
      <w:r w:rsidRPr="00B04AB8">
        <w:fldChar w:fldCharType="begin"/>
      </w:r>
      <w:r w:rsidRPr="00B04AB8">
        <w:instrText xml:space="preserve"> TOC \o "1-4" \u </w:instrText>
      </w:r>
      <w:r w:rsidRPr="00B04AB8">
        <w:fldChar w:fldCharType="separate"/>
      </w:r>
      <w:r w:rsidR="007C127C">
        <w:rPr>
          <w:noProof/>
        </w:rPr>
        <w:t>KÍ HIỆU VÀ VIẾT TẮT</w:t>
      </w:r>
      <w:r w:rsidR="007C127C">
        <w:rPr>
          <w:noProof/>
        </w:rPr>
        <w:tab/>
      </w:r>
      <w:r w:rsidR="007C127C">
        <w:rPr>
          <w:noProof/>
        </w:rPr>
        <w:fldChar w:fldCharType="begin"/>
      </w:r>
      <w:r w:rsidR="007C127C">
        <w:rPr>
          <w:noProof/>
        </w:rPr>
        <w:instrText xml:space="preserve"> PAGEREF _Toc529231488 \h </w:instrText>
      </w:r>
      <w:r w:rsidR="007C127C">
        <w:rPr>
          <w:noProof/>
        </w:rPr>
      </w:r>
      <w:r w:rsidR="007C127C">
        <w:rPr>
          <w:noProof/>
        </w:rPr>
        <w:fldChar w:fldCharType="separate"/>
      </w:r>
      <w:r w:rsidR="007C127C">
        <w:rPr>
          <w:noProof/>
        </w:rPr>
        <w:t>9</w:t>
      </w:r>
      <w:r w:rsidR="007C127C">
        <w:rPr>
          <w:noProof/>
        </w:rPr>
        <w:fldChar w:fldCharType="end"/>
      </w:r>
    </w:p>
    <w:p w14:paraId="707EDC89" w14:textId="3D1B6266"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DANH SÁCH HÌNH</w:t>
      </w:r>
      <w:r>
        <w:rPr>
          <w:noProof/>
        </w:rPr>
        <w:tab/>
      </w:r>
      <w:r>
        <w:rPr>
          <w:noProof/>
        </w:rPr>
        <w:fldChar w:fldCharType="begin"/>
      </w:r>
      <w:r>
        <w:rPr>
          <w:noProof/>
        </w:rPr>
        <w:instrText xml:space="preserve"> PAGEREF _Toc529231489 \h </w:instrText>
      </w:r>
      <w:r>
        <w:rPr>
          <w:noProof/>
        </w:rPr>
      </w:r>
      <w:r>
        <w:rPr>
          <w:noProof/>
        </w:rPr>
        <w:fldChar w:fldCharType="separate"/>
      </w:r>
      <w:r>
        <w:rPr>
          <w:noProof/>
        </w:rPr>
        <w:t>10</w:t>
      </w:r>
      <w:r>
        <w:rPr>
          <w:noProof/>
        </w:rPr>
        <w:fldChar w:fldCharType="end"/>
      </w:r>
    </w:p>
    <w:p w14:paraId="4DDF5D7E" w14:textId="45256346"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DANH MỤC BẢNG</w:t>
      </w:r>
      <w:r>
        <w:rPr>
          <w:noProof/>
        </w:rPr>
        <w:tab/>
      </w:r>
      <w:r>
        <w:rPr>
          <w:noProof/>
        </w:rPr>
        <w:fldChar w:fldCharType="begin"/>
      </w:r>
      <w:r>
        <w:rPr>
          <w:noProof/>
        </w:rPr>
        <w:instrText xml:space="preserve"> PAGEREF _Toc529231490 \h </w:instrText>
      </w:r>
      <w:r>
        <w:rPr>
          <w:noProof/>
        </w:rPr>
      </w:r>
      <w:r>
        <w:rPr>
          <w:noProof/>
        </w:rPr>
        <w:fldChar w:fldCharType="separate"/>
      </w:r>
      <w:r>
        <w:rPr>
          <w:noProof/>
        </w:rPr>
        <w:t>11</w:t>
      </w:r>
      <w:r>
        <w:rPr>
          <w:noProof/>
        </w:rPr>
        <w:fldChar w:fldCharType="end"/>
      </w:r>
    </w:p>
    <w:p w14:paraId="0D129001" w14:textId="6289790C"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TÓM TẮT</w:t>
      </w:r>
      <w:r>
        <w:rPr>
          <w:noProof/>
        </w:rPr>
        <w:tab/>
      </w:r>
      <w:r>
        <w:rPr>
          <w:noProof/>
        </w:rPr>
        <w:fldChar w:fldCharType="begin"/>
      </w:r>
      <w:r>
        <w:rPr>
          <w:noProof/>
        </w:rPr>
        <w:instrText xml:space="preserve"> PAGEREF _Toc529231491 \h </w:instrText>
      </w:r>
      <w:r>
        <w:rPr>
          <w:noProof/>
        </w:rPr>
      </w:r>
      <w:r>
        <w:rPr>
          <w:noProof/>
        </w:rPr>
        <w:fldChar w:fldCharType="separate"/>
      </w:r>
      <w:r>
        <w:rPr>
          <w:noProof/>
        </w:rPr>
        <w:t>12</w:t>
      </w:r>
      <w:r>
        <w:rPr>
          <w:noProof/>
        </w:rPr>
        <w:fldChar w:fldCharType="end"/>
      </w:r>
    </w:p>
    <w:p w14:paraId="1C2B390D" w14:textId="627A5CDF"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_Toc529231492 \h </w:instrText>
      </w:r>
      <w:r>
        <w:rPr>
          <w:noProof/>
        </w:rPr>
      </w:r>
      <w:r>
        <w:rPr>
          <w:noProof/>
        </w:rPr>
        <w:fldChar w:fldCharType="separate"/>
      </w:r>
      <w:r>
        <w:rPr>
          <w:noProof/>
        </w:rPr>
        <w:t>13</w:t>
      </w:r>
      <w:r>
        <w:rPr>
          <w:noProof/>
        </w:rPr>
        <w:fldChar w:fldCharType="end"/>
      </w:r>
    </w:p>
    <w:p w14:paraId="41387486" w14:textId="3B27C2C2"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TỪ KHÓA</w:t>
      </w:r>
      <w:r>
        <w:rPr>
          <w:noProof/>
        </w:rPr>
        <w:tab/>
      </w:r>
      <w:r>
        <w:rPr>
          <w:noProof/>
        </w:rPr>
        <w:fldChar w:fldCharType="begin"/>
      </w:r>
      <w:r>
        <w:rPr>
          <w:noProof/>
        </w:rPr>
        <w:instrText xml:space="preserve"> PAGEREF _Toc529231493 \h </w:instrText>
      </w:r>
      <w:r>
        <w:rPr>
          <w:noProof/>
        </w:rPr>
      </w:r>
      <w:r>
        <w:rPr>
          <w:noProof/>
        </w:rPr>
        <w:fldChar w:fldCharType="separate"/>
      </w:r>
      <w:r>
        <w:rPr>
          <w:noProof/>
        </w:rPr>
        <w:t>14</w:t>
      </w:r>
      <w:r>
        <w:rPr>
          <w:noProof/>
        </w:rPr>
        <w:fldChar w:fldCharType="end"/>
      </w:r>
    </w:p>
    <w:p w14:paraId="2DDB197D" w14:textId="789C9E17" w:rsidR="007C127C" w:rsidRDefault="007C127C">
      <w:pPr>
        <w:pStyle w:val="TOC1"/>
        <w:tabs>
          <w:tab w:val="left" w:pos="1540"/>
          <w:tab w:val="right" w:leader="dot" w:pos="8777"/>
        </w:tabs>
        <w:rPr>
          <w:rFonts w:asciiTheme="minorHAnsi" w:eastAsiaTheme="minorEastAsia" w:hAnsiTheme="minorHAnsi" w:cstheme="minorBidi"/>
          <w:noProof/>
          <w:sz w:val="22"/>
          <w:szCs w:val="22"/>
          <w:lang w:val="en-US"/>
        </w:rPr>
      </w:pPr>
      <w:r>
        <w:rPr>
          <w:noProof/>
        </w:rPr>
        <w:t>CHƯƠNG 1 -</w:t>
      </w:r>
      <w:r>
        <w:rPr>
          <w:rFonts w:asciiTheme="minorHAnsi" w:eastAsiaTheme="minorEastAsia" w:hAnsiTheme="minorHAnsi" w:cstheme="minorBidi"/>
          <w:noProof/>
          <w:sz w:val="22"/>
          <w:szCs w:val="22"/>
          <w:lang w:val="en-US"/>
        </w:rPr>
        <w:tab/>
      </w:r>
      <w:r>
        <w:rPr>
          <w:noProof/>
        </w:rPr>
        <w:t>TỔNG QUAN</w:t>
      </w:r>
      <w:r>
        <w:rPr>
          <w:noProof/>
        </w:rPr>
        <w:tab/>
      </w:r>
      <w:r>
        <w:rPr>
          <w:noProof/>
        </w:rPr>
        <w:fldChar w:fldCharType="begin"/>
      </w:r>
      <w:r>
        <w:rPr>
          <w:noProof/>
        </w:rPr>
        <w:instrText xml:space="preserve"> PAGEREF _Toc529231494 \h </w:instrText>
      </w:r>
      <w:r>
        <w:rPr>
          <w:noProof/>
        </w:rPr>
      </w:r>
      <w:r>
        <w:rPr>
          <w:noProof/>
        </w:rPr>
        <w:fldChar w:fldCharType="separate"/>
      </w:r>
      <w:r>
        <w:rPr>
          <w:noProof/>
        </w:rPr>
        <w:t>15</w:t>
      </w:r>
      <w:r>
        <w:rPr>
          <w:noProof/>
        </w:rPr>
        <w:fldChar w:fldCharType="end"/>
      </w:r>
    </w:p>
    <w:p w14:paraId="496D9DF6" w14:textId="74942BA9"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1.1</w:t>
      </w:r>
      <w:r>
        <w:rPr>
          <w:rFonts w:asciiTheme="minorHAnsi" w:eastAsiaTheme="minorEastAsia" w:hAnsiTheme="minorHAnsi" w:cstheme="minorBidi"/>
          <w:noProof/>
          <w:sz w:val="22"/>
          <w:szCs w:val="22"/>
          <w:lang w:val="en-US"/>
        </w:rPr>
        <w:tab/>
      </w:r>
      <w:r w:rsidRPr="005866CD">
        <w:rPr>
          <w:noProof/>
          <w:lang w:val="en-US"/>
        </w:rPr>
        <w:t>Đặt vấn đề</w:t>
      </w:r>
      <w:r>
        <w:rPr>
          <w:noProof/>
        </w:rPr>
        <w:tab/>
      </w:r>
      <w:r>
        <w:rPr>
          <w:noProof/>
        </w:rPr>
        <w:fldChar w:fldCharType="begin"/>
      </w:r>
      <w:r>
        <w:rPr>
          <w:noProof/>
        </w:rPr>
        <w:instrText xml:space="preserve"> PAGEREF _Toc529231495 \h </w:instrText>
      </w:r>
      <w:r>
        <w:rPr>
          <w:noProof/>
        </w:rPr>
      </w:r>
      <w:r>
        <w:rPr>
          <w:noProof/>
        </w:rPr>
        <w:fldChar w:fldCharType="separate"/>
      </w:r>
      <w:r>
        <w:rPr>
          <w:noProof/>
        </w:rPr>
        <w:t>15</w:t>
      </w:r>
      <w:r>
        <w:rPr>
          <w:noProof/>
        </w:rPr>
        <w:fldChar w:fldCharType="end"/>
      </w:r>
    </w:p>
    <w:p w14:paraId="0D51C022" w14:textId="2ED6987A"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1.2</w:t>
      </w:r>
      <w:r>
        <w:rPr>
          <w:rFonts w:asciiTheme="minorHAnsi" w:eastAsiaTheme="minorEastAsia" w:hAnsiTheme="minorHAnsi" w:cstheme="minorBidi"/>
          <w:noProof/>
          <w:sz w:val="22"/>
          <w:szCs w:val="22"/>
          <w:lang w:val="en-US"/>
        </w:rPr>
        <w:tab/>
      </w:r>
      <w:r w:rsidRPr="005866CD">
        <w:rPr>
          <w:noProof/>
          <w:lang w:val="en-US"/>
        </w:rPr>
        <w:t>Lịch sử giải quyết vấn đề</w:t>
      </w:r>
      <w:r>
        <w:rPr>
          <w:noProof/>
        </w:rPr>
        <w:tab/>
      </w:r>
      <w:r>
        <w:rPr>
          <w:noProof/>
        </w:rPr>
        <w:fldChar w:fldCharType="begin"/>
      </w:r>
      <w:r>
        <w:rPr>
          <w:noProof/>
        </w:rPr>
        <w:instrText xml:space="preserve"> PAGEREF _Toc529231496 \h </w:instrText>
      </w:r>
      <w:r>
        <w:rPr>
          <w:noProof/>
        </w:rPr>
      </w:r>
      <w:r>
        <w:rPr>
          <w:noProof/>
        </w:rPr>
        <w:fldChar w:fldCharType="separate"/>
      </w:r>
      <w:r>
        <w:rPr>
          <w:noProof/>
        </w:rPr>
        <w:t>15</w:t>
      </w:r>
      <w:r>
        <w:rPr>
          <w:noProof/>
        </w:rPr>
        <w:fldChar w:fldCharType="end"/>
      </w:r>
    </w:p>
    <w:p w14:paraId="1444A30F" w14:textId="6766AD97"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1.3</w:t>
      </w:r>
      <w:r>
        <w:rPr>
          <w:rFonts w:asciiTheme="minorHAnsi" w:eastAsiaTheme="minorEastAsia" w:hAnsiTheme="minorHAnsi" w:cstheme="minorBidi"/>
          <w:noProof/>
          <w:sz w:val="22"/>
          <w:szCs w:val="22"/>
          <w:lang w:val="en-US"/>
        </w:rPr>
        <w:tab/>
      </w:r>
      <w:r>
        <w:rPr>
          <w:noProof/>
        </w:rPr>
        <w:t>Phạm</w:t>
      </w:r>
      <w:r w:rsidRPr="005866CD">
        <w:rPr>
          <w:noProof/>
          <w:lang w:val="en-US"/>
        </w:rPr>
        <w:t xml:space="preserve"> vi đề tài</w:t>
      </w:r>
      <w:r>
        <w:rPr>
          <w:noProof/>
        </w:rPr>
        <w:tab/>
      </w:r>
      <w:r>
        <w:rPr>
          <w:noProof/>
        </w:rPr>
        <w:fldChar w:fldCharType="begin"/>
      </w:r>
      <w:r>
        <w:rPr>
          <w:noProof/>
        </w:rPr>
        <w:instrText xml:space="preserve"> PAGEREF _Toc529231498 \h </w:instrText>
      </w:r>
      <w:r>
        <w:rPr>
          <w:noProof/>
        </w:rPr>
      </w:r>
      <w:r>
        <w:rPr>
          <w:noProof/>
        </w:rPr>
        <w:fldChar w:fldCharType="separate"/>
      </w:r>
      <w:r>
        <w:rPr>
          <w:noProof/>
        </w:rPr>
        <w:t>16</w:t>
      </w:r>
      <w:r>
        <w:rPr>
          <w:noProof/>
        </w:rPr>
        <w:fldChar w:fldCharType="end"/>
      </w:r>
    </w:p>
    <w:p w14:paraId="28302D99" w14:textId="4AE327B2"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1.4</w:t>
      </w:r>
      <w:r>
        <w:rPr>
          <w:rFonts w:asciiTheme="minorHAnsi" w:eastAsiaTheme="minorEastAsia" w:hAnsiTheme="minorHAnsi" w:cstheme="minorBidi"/>
          <w:noProof/>
          <w:sz w:val="22"/>
          <w:szCs w:val="22"/>
          <w:lang w:val="en-US"/>
        </w:rPr>
        <w:tab/>
      </w:r>
      <w:r w:rsidRPr="005866CD">
        <w:rPr>
          <w:noProof/>
          <w:lang w:val="en-US"/>
        </w:rPr>
        <w:t>Phương pháp nghiên cứu</w:t>
      </w:r>
      <w:r>
        <w:rPr>
          <w:noProof/>
        </w:rPr>
        <w:tab/>
      </w:r>
      <w:r>
        <w:rPr>
          <w:noProof/>
        </w:rPr>
        <w:fldChar w:fldCharType="begin"/>
      </w:r>
      <w:r>
        <w:rPr>
          <w:noProof/>
        </w:rPr>
        <w:instrText xml:space="preserve"> PAGEREF _Toc529231499 \h </w:instrText>
      </w:r>
      <w:r>
        <w:rPr>
          <w:noProof/>
        </w:rPr>
      </w:r>
      <w:r>
        <w:rPr>
          <w:noProof/>
        </w:rPr>
        <w:fldChar w:fldCharType="separate"/>
      </w:r>
      <w:r>
        <w:rPr>
          <w:noProof/>
        </w:rPr>
        <w:t>16</w:t>
      </w:r>
      <w:r>
        <w:rPr>
          <w:noProof/>
        </w:rPr>
        <w:fldChar w:fldCharType="end"/>
      </w:r>
    </w:p>
    <w:p w14:paraId="5B52146E" w14:textId="5EA04D5A"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1.4.1</w:t>
      </w:r>
      <w:r>
        <w:rPr>
          <w:rFonts w:asciiTheme="minorHAnsi" w:eastAsiaTheme="minorEastAsia" w:hAnsiTheme="minorHAnsi" w:cstheme="minorBidi"/>
          <w:noProof/>
          <w:sz w:val="22"/>
          <w:szCs w:val="22"/>
          <w:lang w:val="en-US"/>
        </w:rPr>
        <w:tab/>
      </w:r>
      <w:r>
        <w:rPr>
          <w:noProof/>
        </w:rPr>
        <w:t>Mục tiêu nghiên cứu</w:t>
      </w:r>
      <w:r>
        <w:rPr>
          <w:noProof/>
        </w:rPr>
        <w:tab/>
      </w:r>
      <w:r>
        <w:rPr>
          <w:noProof/>
        </w:rPr>
        <w:fldChar w:fldCharType="begin"/>
      </w:r>
      <w:r>
        <w:rPr>
          <w:noProof/>
        </w:rPr>
        <w:instrText xml:space="preserve"> PAGEREF _Toc529231500 \h </w:instrText>
      </w:r>
      <w:r>
        <w:rPr>
          <w:noProof/>
        </w:rPr>
      </w:r>
      <w:r>
        <w:rPr>
          <w:noProof/>
        </w:rPr>
        <w:fldChar w:fldCharType="separate"/>
      </w:r>
      <w:r>
        <w:rPr>
          <w:noProof/>
        </w:rPr>
        <w:t>16</w:t>
      </w:r>
      <w:r>
        <w:rPr>
          <w:noProof/>
        </w:rPr>
        <w:fldChar w:fldCharType="end"/>
      </w:r>
    </w:p>
    <w:p w14:paraId="76E6B598" w14:textId="6A42633A"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1.4.2</w:t>
      </w:r>
      <w:r>
        <w:rPr>
          <w:rFonts w:asciiTheme="minorHAnsi" w:eastAsiaTheme="minorEastAsia" w:hAnsiTheme="minorHAnsi" w:cstheme="minorBidi"/>
          <w:noProof/>
          <w:sz w:val="22"/>
          <w:szCs w:val="22"/>
          <w:lang w:val="en-US"/>
        </w:rPr>
        <w:tab/>
      </w:r>
      <w:r>
        <w:rPr>
          <w:noProof/>
        </w:rPr>
        <w:t>Đối tượng nghiên cứu</w:t>
      </w:r>
      <w:r>
        <w:rPr>
          <w:noProof/>
        </w:rPr>
        <w:tab/>
      </w:r>
      <w:r>
        <w:rPr>
          <w:noProof/>
        </w:rPr>
        <w:fldChar w:fldCharType="begin"/>
      </w:r>
      <w:r>
        <w:rPr>
          <w:noProof/>
        </w:rPr>
        <w:instrText xml:space="preserve"> PAGEREF _Toc529231501 \h </w:instrText>
      </w:r>
      <w:r>
        <w:rPr>
          <w:noProof/>
        </w:rPr>
      </w:r>
      <w:r>
        <w:rPr>
          <w:noProof/>
        </w:rPr>
        <w:fldChar w:fldCharType="separate"/>
      </w:r>
      <w:r>
        <w:rPr>
          <w:noProof/>
        </w:rPr>
        <w:t>17</w:t>
      </w:r>
      <w:r>
        <w:rPr>
          <w:noProof/>
        </w:rPr>
        <w:fldChar w:fldCharType="end"/>
      </w:r>
    </w:p>
    <w:p w14:paraId="0BD18F2B" w14:textId="2F655094"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1.4.3</w:t>
      </w:r>
      <w:r>
        <w:rPr>
          <w:rFonts w:asciiTheme="minorHAnsi" w:eastAsiaTheme="minorEastAsia" w:hAnsiTheme="minorHAnsi" w:cstheme="minorBidi"/>
          <w:noProof/>
          <w:sz w:val="22"/>
          <w:szCs w:val="22"/>
          <w:lang w:val="en-US"/>
        </w:rPr>
        <w:tab/>
      </w:r>
      <w:r>
        <w:rPr>
          <w:noProof/>
        </w:rPr>
        <w:t>Phạm vi nghiên cứu</w:t>
      </w:r>
      <w:r>
        <w:rPr>
          <w:noProof/>
        </w:rPr>
        <w:tab/>
      </w:r>
      <w:r>
        <w:rPr>
          <w:noProof/>
        </w:rPr>
        <w:fldChar w:fldCharType="begin"/>
      </w:r>
      <w:r>
        <w:rPr>
          <w:noProof/>
        </w:rPr>
        <w:instrText xml:space="preserve"> PAGEREF _Toc529231502 \h </w:instrText>
      </w:r>
      <w:r>
        <w:rPr>
          <w:noProof/>
        </w:rPr>
      </w:r>
      <w:r>
        <w:rPr>
          <w:noProof/>
        </w:rPr>
        <w:fldChar w:fldCharType="separate"/>
      </w:r>
      <w:r>
        <w:rPr>
          <w:noProof/>
        </w:rPr>
        <w:t>17</w:t>
      </w:r>
      <w:r>
        <w:rPr>
          <w:noProof/>
        </w:rPr>
        <w:fldChar w:fldCharType="end"/>
      </w:r>
    </w:p>
    <w:p w14:paraId="016E1D59" w14:textId="7D503328" w:rsidR="007C127C" w:rsidRDefault="007C127C">
      <w:pPr>
        <w:pStyle w:val="TOC1"/>
        <w:tabs>
          <w:tab w:val="left" w:pos="1540"/>
          <w:tab w:val="right" w:leader="dot" w:pos="8777"/>
        </w:tabs>
        <w:rPr>
          <w:rFonts w:asciiTheme="minorHAnsi" w:eastAsiaTheme="minorEastAsia" w:hAnsiTheme="minorHAnsi" w:cstheme="minorBidi"/>
          <w:noProof/>
          <w:sz w:val="22"/>
          <w:szCs w:val="22"/>
          <w:lang w:val="en-US"/>
        </w:rPr>
      </w:pPr>
      <w:r>
        <w:rPr>
          <w:noProof/>
        </w:rPr>
        <w:t>CHƯƠNG 2 -</w:t>
      </w:r>
      <w:r>
        <w:rPr>
          <w:rFonts w:asciiTheme="minorHAnsi" w:eastAsiaTheme="minorEastAsia" w:hAnsiTheme="minorHAnsi" w:cstheme="minorBidi"/>
          <w:noProof/>
          <w:sz w:val="22"/>
          <w:szCs w:val="22"/>
          <w:lang w:val="en-US"/>
        </w:rPr>
        <w:tab/>
      </w:r>
      <w:r>
        <w:rPr>
          <w:noProof/>
        </w:rPr>
        <w:t>CƠ SỞ LÝ THUYẾT</w:t>
      </w:r>
      <w:r>
        <w:rPr>
          <w:noProof/>
        </w:rPr>
        <w:tab/>
      </w:r>
      <w:r>
        <w:rPr>
          <w:noProof/>
        </w:rPr>
        <w:fldChar w:fldCharType="begin"/>
      </w:r>
      <w:r>
        <w:rPr>
          <w:noProof/>
        </w:rPr>
        <w:instrText xml:space="preserve"> PAGEREF _Toc529231503 \h </w:instrText>
      </w:r>
      <w:r>
        <w:rPr>
          <w:noProof/>
        </w:rPr>
      </w:r>
      <w:r>
        <w:rPr>
          <w:noProof/>
        </w:rPr>
        <w:fldChar w:fldCharType="separate"/>
      </w:r>
      <w:r>
        <w:rPr>
          <w:noProof/>
        </w:rPr>
        <w:t>18</w:t>
      </w:r>
      <w:r>
        <w:rPr>
          <w:noProof/>
        </w:rPr>
        <w:fldChar w:fldCharType="end"/>
      </w:r>
    </w:p>
    <w:p w14:paraId="78687FB3" w14:textId="2ABBF526"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Tìm hiểu về nền tảng Android</w:t>
      </w:r>
      <w:r w:rsidRPr="005866CD">
        <w:rPr>
          <w:noProof/>
          <w:vertAlign w:val="superscript"/>
        </w:rPr>
        <w:t>[1]</w:t>
      </w:r>
      <w:r>
        <w:rPr>
          <w:noProof/>
        </w:rPr>
        <w:tab/>
      </w:r>
      <w:r>
        <w:rPr>
          <w:noProof/>
        </w:rPr>
        <w:fldChar w:fldCharType="begin"/>
      </w:r>
      <w:r>
        <w:rPr>
          <w:noProof/>
        </w:rPr>
        <w:instrText xml:space="preserve"> PAGEREF _Toc529231504 \h </w:instrText>
      </w:r>
      <w:r>
        <w:rPr>
          <w:noProof/>
        </w:rPr>
      </w:r>
      <w:r>
        <w:rPr>
          <w:noProof/>
        </w:rPr>
        <w:fldChar w:fldCharType="separate"/>
      </w:r>
      <w:r>
        <w:rPr>
          <w:noProof/>
        </w:rPr>
        <w:t>18</w:t>
      </w:r>
      <w:r>
        <w:rPr>
          <w:noProof/>
        </w:rPr>
        <w:fldChar w:fldCharType="end"/>
      </w:r>
    </w:p>
    <w:p w14:paraId="5BF7E1D9" w14:textId="12E97A04"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 xml:space="preserve">Tìm hiểu về GraphQL </w:t>
      </w:r>
      <w:r w:rsidRPr="005866CD">
        <w:rPr>
          <w:noProof/>
          <w:vertAlign w:val="superscript"/>
        </w:rPr>
        <w:t>[2]</w:t>
      </w:r>
      <w:r>
        <w:rPr>
          <w:noProof/>
        </w:rPr>
        <w:tab/>
      </w:r>
      <w:r>
        <w:rPr>
          <w:noProof/>
        </w:rPr>
        <w:fldChar w:fldCharType="begin"/>
      </w:r>
      <w:r>
        <w:rPr>
          <w:noProof/>
        </w:rPr>
        <w:instrText xml:space="preserve"> PAGEREF _Toc529231506 \h </w:instrText>
      </w:r>
      <w:r>
        <w:rPr>
          <w:noProof/>
        </w:rPr>
      </w:r>
      <w:r>
        <w:rPr>
          <w:noProof/>
        </w:rPr>
        <w:fldChar w:fldCharType="separate"/>
      </w:r>
      <w:r>
        <w:rPr>
          <w:noProof/>
        </w:rPr>
        <w:t>19</w:t>
      </w:r>
      <w:r>
        <w:rPr>
          <w:noProof/>
        </w:rPr>
        <w:fldChar w:fldCharType="end"/>
      </w:r>
    </w:p>
    <w:p w14:paraId="4FA035E5" w14:textId="73BCE7A9"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da-DK"/>
        </w:rPr>
        <w:t>2.3</w:t>
      </w:r>
      <w:r>
        <w:rPr>
          <w:rFonts w:asciiTheme="minorHAnsi" w:eastAsiaTheme="minorEastAsia" w:hAnsiTheme="minorHAnsi" w:cstheme="minorBidi"/>
          <w:noProof/>
          <w:sz w:val="22"/>
          <w:szCs w:val="22"/>
          <w:lang w:val="en-US"/>
        </w:rPr>
        <w:tab/>
      </w:r>
      <w:r w:rsidRPr="005866CD">
        <w:rPr>
          <w:noProof/>
          <w:lang w:val="da-DK"/>
        </w:rPr>
        <w:t xml:space="preserve">Tìm hiểu về Postgraphile </w:t>
      </w:r>
      <w:r w:rsidRPr="005866CD">
        <w:rPr>
          <w:noProof/>
          <w:vertAlign w:val="superscript"/>
          <w:lang w:val="da-DK"/>
        </w:rPr>
        <w:t>[3][4]</w:t>
      </w:r>
      <w:r>
        <w:rPr>
          <w:noProof/>
        </w:rPr>
        <w:tab/>
      </w:r>
      <w:r>
        <w:rPr>
          <w:noProof/>
        </w:rPr>
        <w:fldChar w:fldCharType="begin"/>
      </w:r>
      <w:r>
        <w:rPr>
          <w:noProof/>
        </w:rPr>
        <w:instrText xml:space="preserve"> PAGEREF _Toc529231507 \h </w:instrText>
      </w:r>
      <w:r>
        <w:rPr>
          <w:noProof/>
        </w:rPr>
      </w:r>
      <w:r>
        <w:rPr>
          <w:noProof/>
        </w:rPr>
        <w:fldChar w:fldCharType="separate"/>
      </w:r>
      <w:r>
        <w:rPr>
          <w:noProof/>
        </w:rPr>
        <w:t>21</w:t>
      </w:r>
      <w:r>
        <w:rPr>
          <w:noProof/>
        </w:rPr>
        <w:fldChar w:fldCharType="end"/>
      </w:r>
    </w:p>
    <w:p w14:paraId="504079E4" w14:textId="3275B66F"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 xml:space="preserve">Tìm hiểu về PostgreSQL </w:t>
      </w:r>
      <w:r w:rsidRPr="005866CD">
        <w:rPr>
          <w:noProof/>
          <w:vertAlign w:val="superscript"/>
        </w:rPr>
        <w:t>[5]</w:t>
      </w:r>
      <w:r>
        <w:rPr>
          <w:noProof/>
        </w:rPr>
        <w:tab/>
      </w:r>
      <w:r>
        <w:rPr>
          <w:noProof/>
        </w:rPr>
        <w:fldChar w:fldCharType="begin"/>
      </w:r>
      <w:r>
        <w:rPr>
          <w:noProof/>
        </w:rPr>
        <w:instrText xml:space="preserve"> PAGEREF _Toc529231508 \h </w:instrText>
      </w:r>
      <w:r>
        <w:rPr>
          <w:noProof/>
        </w:rPr>
      </w:r>
      <w:r>
        <w:rPr>
          <w:noProof/>
        </w:rPr>
        <w:fldChar w:fldCharType="separate"/>
      </w:r>
      <w:r>
        <w:rPr>
          <w:noProof/>
        </w:rPr>
        <w:t>21</w:t>
      </w:r>
      <w:r>
        <w:rPr>
          <w:noProof/>
        </w:rPr>
        <w:fldChar w:fldCharType="end"/>
      </w:r>
    </w:p>
    <w:p w14:paraId="549108A7" w14:textId="2B056DA2"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 xml:space="preserve">Tìm hiểu về JSON Web Token </w:t>
      </w:r>
      <w:r w:rsidRPr="005866CD">
        <w:rPr>
          <w:noProof/>
          <w:vertAlign w:val="superscript"/>
        </w:rPr>
        <w:t>[6]</w:t>
      </w:r>
      <w:r>
        <w:rPr>
          <w:noProof/>
        </w:rPr>
        <w:tab/>
      </w:r>
      <w:r>
        <w:rPr>
          <w:noProof/>
        </w:rPr>
        <w:fldChar w:fldCharType="begin"/>
      </w:r>
      <w:r>
        <w:rPr>
          <w:noProof/>
        </w:rPr>
        <w:instrText xml:space="preserve"> PAGEREF _Toc529231509 \h </w:instrText>
      </w:r>
      <w:r>
        <w:rPr>
          <w:noProof/>
        </w:rPr>
      </w:r>
      <w:r>
        <w:rPr>
          <w:noProof/>
        </w:rPr>
        <w:fldChar w:fldCharType="separate"/>
      </w:r>
      <w:r>
        <w:rPr>
          <w:noProof/>
        </w:rPr>
        <w:t>22</w:t>
      </w:r>
      <w:r>
        <w:rPr>
          <w:noProof/>
        </w:rPr>
        <w:fldChar w:fldCharType="end"/>
      </w:r>
    </w:p>
    <w:p w14:paraId="5B05CCED" w14:textId="5D8E0BB3"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2.6</w:t>
      </w:r>
      <w:r>
        <w:rPr>
          <w:rFonts w:asciiTheme="minorHAnsi" w:eastAsiaTheme="minorEastAsia" w:hAnsiTheme="minorHAnsi" w:cstheme="minorBidi"/>
          <w:noProof/>
          <w:sz w:val="22"/>
          <w:szCs w:val="22"/>
          <w:lang w:val="en-US"/>
        </w:rPr>
        <w:tab/>
      </w:r>
      <w:r>
        <w:rPr>
          <w:noProof/>
        </w:rPr>
        <w:t xml:space="preserve">Tìm hiểu về ReactJS </w:t>
      </w:r>
      <w:r w:rsidRPr="005866CD">
        <w:rPr>
          <w:noProof/>
          <w:vertAlign w:val="superscript"/>
        </w:rPr>
        <w:t>[7]</w:t>
      </w:r>
      <w:r>
        <w:rPr>
          <w:noProof/>
        </w:rPr>
        <w:tab/>
      </w:r>
      <w:r>
        <w:rPr>
          <w:noProof/>
        </w:rPr>
        <w:fldChar w:fldCharType="begin"/>
      </w:r>
      <w:r>
        <w:rPr>
          <w:noProof/>
        </w:rPr>
        <w:instrText xml:space="preserve"> PAGEREF _Toc529231510 \h </w:instrText>
      </w:r>
      <w:r>
        <w:rPr>
          <w:noProof/>
        </w:rPr>
      </w:r>
      <w:r>
        <w:rPr>
          <w:noProof/>
        </w:rPr>
        <w:fldChar w:fldCharType="separate"/>
      </w:r>
      <w:r>
        <w:rPr>
          <w:noProof/>
        </w:rPr>
        <w:t>22</w:t>
      </w:r>
      <w:r>
        <w:rPr>
          <w:noProof/>
        </w:rPr>
        <w:fldChar w:fldCharType="end"/>
      </w:r>
    </w:p>
    <w:p w14:paraId="08938D46" w14:textId="2736F470"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Pr>
          <w:noProof/>
        </w:rPr>
        <w:t>2.7</w:t>
      </w:r>
      <w:r>
        <w:rPr>
          <w:rFonts w:asciiTheme="minorHAnsi" w:eastAsiaTheme="minorEastAsia" w:hAnsiTheme="minorHAnsi" w:cstheme="minorBidi"/>
          <w:noProof/>
          <w:sz w:val="22"/>
          <w:szCs w:val="22"/>
          <w:lang w:val="en-US"/>
        </w:rPr>
        <w:tab/>
      </w:r>
      <w:r>
        <w:rPr>
          <w:noProof/>
        </w:rPr>
        <w:t xml:space="preserve">Tìm hiểu về Apollo Client </w:t>
      </w:r>
      <w:r w:rsidRPr="005866CD">
        <w:rPr>
          <w:noProof/>
          <w:vertAlign w:val="superscript"/>
        </w:rPr>
        <w:t>[8]</w:t>
      </w:r>
      <w:r>
        <w:rPr>
          <w:noProof/>
        </w:rPr>
        <w:tab/>
      </w:r>
      <w:r>
        <w:rPr>
          <w:noProof/>
        </w:rPr>
        <w:fldChar w:fldCharType="begin"/>
      </w:r>
      <w:r>
        <w:rPr>
          <w:noProof/>
        </w:rPr>
        <w:instrText xml:space="preserve"> PAGEREF _Toc529231511 \h </w:instrText>
      </w:r>
      <w:r>
        <w:rPr>
          <w:noProof/>
        </w:rPr>
      </w:r>
      <w:r>
        <w:rPr>
          <w:noProof/>
        </w:rPr>
        <w:fldChar w:fldCharType="separate"/>
      </w:r>
      <w:r>
        <w:rPr>
          <w:noProof/>
        </w:rPr>
        <w:t>23</w:t>
      </w:r>
      <w:r>
        <w:rPr>
          <w:noProof/>
        </w:rPr>
        <w:fldChar w:fldCharType="end"/>
      </w:r>
    </w:p>
    <w:p w14:paraId="1F9F5C7F" w14:textId="7D42BC0E" w:rsidR="007C127C" w:rsidRDefault="007C127C">
      <w:pPr>
        <w:pStyle w:val="TOC1"/>
        <w:tabs>
          <w:tab w:val="left" w:pos="1540"/>
          <w:tab w:val="right" w:leader="dot" w:pos="8777"/>
        </w:tabs>
        <w:rPr>
          <w:rFonts w:asciiTheme="minorHAnsi" w:eastAsiaTheme="minorEastAsia" w:hAnsiTheme="minorHAnsi" w:cstheme="minorBidi"/>
          <w:noProof/>
          <w:sz w:val="22"/>
          <w:szCs w:val="22"/>
          <w:lang w:val="en-US"/>
        </w:rPr>
      </w:pPr>
      <w:r>
        <w:rPr>
          <w:noProof/>
        </w:rPr>
        <w:t>CHƯƠNG 3 -</w:t>
      </w:r>
      <w:r>
        <w:rPr>
          <w:rFonts w:asciiTheme="minorHAnsi" w:eastAsiaTheme="minorEastAsia" w:hAnsiTheme="minorHAnsi" w:cstheme="minorBidi"/>
          <w:noProof/>
          <w:sz w:val="22"/>
          <w:szCs w:val="22"/>
          <w:lang w:val="en-US"/>
        </w:rPr>
        <w:tab/>
      </w:r>
      <w:r>
        <w:rPr>
          <w:noProof/>
        </w:rPr>
        <w:t>NỘI DUNG NGHIÊN CỨU</w:t>
      </w:r>
      <w:r>
        <w:rPr>
          <w:noProof/>
        </w:rPr>
        <w:tab/>
      </w:r>
      <w:r>
        <w:rPr>
          <w:noProof/>
        </w:rPr>
        <w:fldChar w:fldCharType="begin"/>
      </w:r>
      <w:r>
        <w:rPr>
          <w:noProof/>
        </w:rPr>
        <w:instrText xml:space="preserve"> PAGEREF _Toc529231512 \h </w:instrText>
      </w:r>
      <w:r>
        <w:rPr>
          <w:noProof/>
        </w:rPr>
      </w:r>
      <w:r>
        <w:rPr>
          <w:noProof/>
        </w:rPr>
        <w:fldChar w:fldCharType="separate"/>
      </w:r>
      <w:r>
        <w:rPr>
          <w:noProof/>
        </w:rPr>
        <w:t>25</w:t>
      </w:r>
      <w:r>
        <w:rPr>
          <w:noProof/>
        </w:rPr>
        <w:fldChar w:fldCharType="end"/>
      </w:r>
    </w:p>
    <w:p w14:paraId="3FAC321A" w14:textId="279D6A5D"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3.1</w:t>
      </w:r>
      <w:r>
        <w:rPr>
          <w:rFonts w:asciiTheme="minorHAnsi" w:eastAsiaTheme="minorEastAsia" w:hAnsiTheme="minorHAnsi" w:cstheme="minorBidi"/>
          <w:noProof/>
          <w:sz w:val="22"/>
          <w:szCs w:val="22"/>
          <w:lang w:val="en-US"/>
        </w:rPr>
        <w:tab/>
      </w:r>
      <w:r w:rsidRPr="005866CD">
        <w:rPr>
          <w:noProof/>
          <w:lang w:val="en-US"/>
        </w:rPr>
        <w:t>Mô tả bài toán</w:t>
      </w:r>
      <w:r>
        <w:rPr>
          <w:noProof/>
        </w:rPr>
        <w:tab/>
      </w:r>
      <w:r>
        <w:rPr>
          <w:noProof/>
        </w:rPr>
        <w:fldChar w:fldCharType="begin"/>
      </w:r>
      <w:r>
        <w:rPr>
          <w:noProof/>
        </w:rPr>
        <w:instrText xml:space="preserve"> PAGEREF _Toc529231513 \h </w:instrText>
      </w:r>
      <w:r>
        <w:rPr>
          <w:noProof/>
        </w:rPr>
      </w:r>
      <w:r>
        <w:rPr>
          <w:noProof/>
        </w:rPr>
        <w:fldChar w:fldCharType="separate"/>
      </w:r>
      <w:r>
        <w:rPr>
          <w:noProof/>
        </w:rPr>
        <w:t>25</w:t>
      </w:r>
      <w:r>
        <w:rPr>
          <w:noProof/>
        </w:rPr>
        <w:fldChar w:fldCharType="end"/>
      </w:r>
    </w:p>
    <w:p w14:paraId="4C0AF19A" w14:textId="3D863E67"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Bối cảnh hệ thống</w:t>
      </w:r>
      <w:r>
        <w:rPr>
          <w:noProof/>
        </w:rPr>
        <w:tab/>
      </w:r>
      <w:r>
        <w:rPr>
          <w:noProof/>
        </w:rPr>
        <w:fldChar w:fldCharType="begin"/>
      </w:r>
      <w:r>
        <w:rPr>
          <w:noProof/>
        </w:rPr>
        <w:instrText xml:space="preserve"> PAGEREF _Toc529231514 \h </w:instrText>
      </w:r>
      <w:r>
        <w:rPr>
          <w:noProof/>
        </w:rPr>
      </w:r>
      <w:r>
        <w:rPr>
          <w:noProof/>
        </w:rPr>
        <w:fldChar w:fldCharType="separate"/>
      </w:r>
      <w:r>
        <w:rPr>
          <w:noProof/>
        </w:rPr>
        <w:t>25</w:t>
      </w:r>
      <w:r>
        <w:rPr>
          <w:noProof/>
        </w:rPr>
        <w:fldChar w:fldCharType="end"/>
      </w:r>
    </w:p>
    <w:p w14:paraId="5AE378D6" w14:textId="4356A12B"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Các chức năng hệ thống</w:t>
      </w:r>
      <w:r>
        <w:rPr>
          <w:noProof/>
        </w:rPr>
        <w:tab/>
      </w:r>
      <w:r>
        <w:rPr>
          <w:noProof/>
        </w:rPr>
        <w:fldChar w:fldCharType="begin"/>
      </w:r>
      <w:r>
        <w:rPr>
          <w:noProof/>
        </w:rPr>
        <w:instrText xml:space="preserve"> PAGEREF _Toc529231515 \h </w:instrText>
      </w:r>
      <w:r>
        <w:rPr>
          <w:noProof/>
        </w:rPr>
      </w:r>
      <w:r>
        <w:rPr>
          <w:noProof/>
        </w:rPr>
        <w:fldChar w:fldCharType="separate"/>
      </w:r>
      <w:r>
        <w:rPr>
          <w:noProof/>
        </w:rPr>
        <w:t>25</w:t>
      </w:r>
      <w:r>
        <w:rPr>
          <w:noProof/>
        </w:rPr>
        <w:fldChar w:fldCharType="end"/>
      </w:r>
    </w:p>
    <w:p w14:paraId="639F860D" w14:textId="2E9D680F"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Đặc điểm người dùng</w:t>
      </w:r>
      <w:r>
        <w:rPr>
          <w:noProof/>
        </w:rPr>
        <w:tab/>
      </w:r>
      <w:r>
        <w:rPr>
          <w:noProof/>
        </w:rPr>
        <w:fldChar w:fldCharType="begin"/>
      </w:r>
      <w:r>
        <w:rPr>
          <w:noProof/>
        </w:rPr>
        <w:instrText xml:space="preserve"> PAGEREF _Toc529231516 \h </w:instrText>
      </w:r>
      <w:r>
        <w:rPr>
          <w:noProof/>
        </w:rPr>
      </w:r>
      <w:r>
        <w:rPr>
          <w:noProof/>
        </w:rPr>
        <w:fldChar w:fldCharType="separate"/>
      </w:r>
      <w:r>
        <w:rPr>
          <w:noProof/>
        </w:rPr>
        <w:t>26</w:t>
      </w:r>
      <w:r>
        <w:rPr>
          <w:noProof/>
        </w:rPr>
        <w:fldChar w:fldCharType="end"/>
      </w:r>
    </w:p>
    <w:p w14:paraId="79E69888" w14:textId="11FE4672"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Môi trường vận hành</w:t>
      </w:r>
      <w:r>
        <w:rPr>
          <w:noProof/>
        </w:rPr>
        <w:tab/>
      </w:r>
      <w:r>
        <w:rPr>
          <w:noProof/>
        </w:rPr>
        <w:fldChar w:fldCharType="begin"/>
      </w:r>
      <w:r>
        <w:rPr>
          <w:noProof/>
        </w:rPr>
        <w:instrText xml:space="preserve"> PAGEREF _Toc529231517 \h </w:instrText>
      </w:r>
      <w:r>
        <w:rPr>
          <w:noProof/>
        </w:rPr>
      </w:r>
      <w:r>
        <w:rPr>
          <w:noProof/>
        </w:rPr>
        <w:fldChar w:fldCharType="separate"/>
      </w:r>
      <w:r>
        <w:rPr>
          <w:noProof/>
        </w:rPr>
        <w:t>26</w:t>
      </w:r>
      <w:r>
        <w:rPr>
          <w:noProof/>
        </w:rPr>
        <w:fldChar w:fldCharType="end"/>
      </w:r>
    </w:p>
    <w:p w14:paraId="1E768442" w14:textId="434ECB46"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lastRenderedPageBreak/>
        <w:t>3.2</w:t>
      </w:r>
      <w:r>
        <w:rPr>
          <w:rFonts w:asciiTheme="minorHAnsi" w:eastAsiaTheme="minorEastAsia" w:hAnsiTheme="minorHAnsi" w:cstheme="minorBidi"/>
          <w:noProof/>
          <w:sz w:val="22"/>
          <w:szCs w:val="22"/>
          <w:lang w:val="en-US"/>
        </w:rPr>
        <w:tab/>
      </w:r>
      <w:r w:rsidRPr="005866CD">
        <w:rPr>
          <w:noProof/>
          <w:lang w:val="en-US"/>
        </w:rPr>
        <w:t>Đặc tả yêu cầu</w:t>
      </w:r>
      <w:r>
        <w:rPr>
          <w:noProof/>
        </w:rPr>
        <w:tab/>
      </w:r>
      <w:r>
        <w:rPr>
          <w:noProof/>
        </w:rPr>
        <w:fldChar w:fldCharType="begin"/>
      </w:r>
      <w:r>
        <w:rPr>
          <w:noProof/>
        </w:rPr>
        <w:instrText xml:space="preserve"> PAGEREF _Toc529231518 \h </w:instrText>
      </w:r>
      <w:r>
        <w:rPr>
          <w:noProof/>
        </w:rPr>
      </w:r>
      <w:r>
        <w:rPr>
          <w:noProof/>
        </w:rPr>
        <w:fldChar w:fldCharType="separate"/>
      </w:r>
      <w:r>
        <w:rPr>
          <w:noProof/>
        </w:rPr>
        <w:t>27</w:t>
      </w:r>
      <w:r>
        <w:rPr>
          <w:noProof/>
        </w:rPr>
        <w:fldChar w:fldCharType="end"/>
      </w:r>
    </w:p>
    <w:p w14:paraId="43BC8C5A" w14:textId="1D42CDC7"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Yêu cầu chức năng</w:t>
      </w:r>
      <w:r>
        <w:rPr>
          <w:noProof/>
        </w:rPr>
        <w:tab/>
      </w:r>
      <w:r>
        <w:rPr>
          <w:noProof/>
        </w:rPr>
        <w:fldChar w:fldCharType="begin"/>
      </w:r>
      <w:r>
        <w:rPr>
          <w:noProof/>
        </w:rPr>
        <w:instrText xml:space="preserve"> PAGEREF _Toc529231519 \h </w:instrText>
      </w:r>
      <w:r>
        <w:rPr>
          <w:noProof/>
        </w:rPr>
      </w:r>
      <w:r>
        <w:rPr>
          <w:noProof/>
        </w:rPr>
        <w:fldChar w:fldCharType="separate"/>
      </w:r>
      <w:r>
        <w:rPr>
          <w:noProof/>
        </w:rPr>
        <w:t>27</w:t>
      </w:r>
      <w:r>
        <w:rPr>
          <w:noProof/>
        </w:rPr>
        <w:fldChar w:fldCharType="end"/>
      </w:r>
    </w:p>
    <w:p w14:paraId="33613143" w14:textId="4344441D"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3.2.1.1</w:t>
      </w:r>
      <w:r>
        <w:rPr>
          <w:rFonts w:asciiTheme="minorHAnsi" w:eastAsiaTheme="minorEastAsia" w:hAnsiTheme="minorHAnsi" w:cstheme="minorBidi"/>
          <w:noProof/>
          <w:sz w:val="22"/>
          <w:szCs w:val="22"/>
          <w:lang w:val="en-US"/>
        </w:rPr>
        <w:tab/>
      </w:r>
      <w:r>
        <w:rPr>
          <w:noProof/>
        </w:rPr>
        <w:t>Quản lí trạng thái đơn hàng</w:t>
      </w:r>
      <w:r>
        <w:rPr>
          <w:noProof/>
        </w:rPr>
        <w:tab/>
      </w:r>
      <w:r>
        <w:rPr>
          <w:noProof/>
        </w:rPr>
        <w:fldChar w:fldCharType="begin"/>
      </w:r>
      <w:r>
        <w:rPr>
          <w:noProof/>
        </w:rPr>
        <w:instrText xml:space="preserve"> PAGEREF _Toc529231520 \h </w:instrText>
      </w:r>
      <w:r>
        <w:rPr>
          <w:noProof/>
        </w:rPr>
      </w:r>
      <w:r>
        <w:rPr>
          <w:noProof/>
        </w:rPr>
        <w:fldChar w:fldCharType="separate"/>
      </w:r>
      <w:r>
        <w:rPr>
          <w:noProof/>
        </w:rPr>
        <w:t>27</w:t>
      </w:r>
      <w:r>
        <w:rPr>
          <w:noProof/>
        </w:rPr>
        <w:fldChar w:fldCharType="end"/>
      </w:r>
    </w:p>
    <w:p w14:paraId="32ABA5A4" w14:textId="1AE844F0"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Quản lí trạng thái biên nhận</w:t>
      </w:r>
      <w:r>
        <w:rPr>
          <w:noProof/>
        </w:rPr>
        <w:tab/>
      </w:r>
      <w:r>
        <w:rPr>
          <w:noProof/>
        </w:rPr>
        <w:fldChar w:fldCharType="begin"/>
      </w:r>
      <w:r>
        <w:rPr>
          <w:noProof/>
        </w:rPr>
        <w:instrText xml:space="preserve"> PAGEREF _Toc529231521 \h </w:instrText>
      </w:r>
      <w:r>
        <w:rPr>
          <w:noProof/>
        </w:rPr>
      </w:r>
      <w:r>
        <w:rPr>
          <w:noProof/>
        </w:rPr>
        <w:fldChar w:fldCharType="separate"/>
      </w:r>
      <w:r>
        <w:rPr>
          <w:noProof/>
        </w:rPr>
        <w:t>28</w:t>
      </w:r>
      <w:r>
        <w:rPr>
          <w:noProof/>
        </w:rPr>
        <w:fldChar w:fldCharType="end"/>
      </w:r>
    </w:p>
    <w:p w14:paraId="7DFE574C" w14:textId="5A8248A5"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Quản lí phân công xử lí đơn hàng</w:t>
      </w:r>
      <w:r>
        <w:rPr>
          <w:noProof/>
        </w:rPr>
        <w:tab/>
      </w:r>
      <w:r>
        <w:rPr>
          <w:noProof/>
        </w:rPr>
        <w:fldChar w:fldCharType="begin"/>
      </w:r>
      <w:r>
        <w:rPr>
          <w:noProof/>
        </w:rPr>
        <w:instrText xml:space="preserve"> PAGEREF _Toc529231522 \h </w:instrText>
      </w:r>
      <w:r>
        <w:rPr>
          <w:noProof/>
        </w:rPr>
      </w:r>
      <w:r>
        <w:rPr>
          <w:noProof/>
        </w:rPr>
        <w:fldChar w:fldCharType="separate"/>
      </w:r>
      <w:r>
        <w:rPr>
          <w:noProof/>
        </w:rPr>
        <w:t>29</w:t>
      </w:r>
      <w:r>
        <w:rPr>
          <w:noProof/>
        </w:rPr>
        <w:fldChar w:fldCharType="end"/>
      </w:r>
    </w:p>
    <w:p w14:paraId="2167ECD5" w14:textId="5332AF47"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Tạo đơn hàng</w:t>
      </w:r>
      <w:r>
        <w:rPr>
          <w:noProof/>
        </w:rPr>
        <w:tab/>
      </w:r>
      <w:r>
        <w:rPr>
          <w:noProof/>
        </w:rPr>
        <w:fldChar w:fldCharType="begin"/>
      </w:r>
      <w:r>
        <w:rPr>
          <w:noProof/>
        </w:rPr>
        <w:instrText xml:space="preserve"> PAGEREF _Toc529231523 \h </w:instrText>
      </w:r>
      <w:r>
        <w:rPr>
          <w:noProof/>
        </w:rPr>
      </w:r>
      <w:r>
        <w:rPr>
          <w:noProof/>
        </w:rPr>
        <w:fldChar w:fldCharType="separate"/>
      </w:r>
      <w:r>
        <w:rPr>
          <w:noProof/>
        </w:rPr>
        <w:t>29</w:t>
      </w:r>
      <w:r>
        <w:rPr>
          <w:noProof/>
        </w:rPr>
        <w:fldChar w:fldCharType="end"/>
      </w:r>
    </w:p>
    <w:p w14:paraId="2AF56259" w14:textId="4237F4D5"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Tìm kiếm chi nhánh gần nhất, có đủ các dịch vụ theo yêu cầu</w:t>
      </w:r>
      <w:r>
        <w:rPr>
          <w:noProof/>
        </w:rPr>
        <w:tab/>
      </w:r>
      <w:r>
        <w:rPr>
          <w:noProof/>
        </w:rPr>
        <w:fldChar w:fldCharType="begin"/>
      </w:r>
      <w:r>
        <w:rPr>
          <w:noProof/>
        </w:rPr>
        <w:instrText xml:space="preserve"> PAGEREF _Toc529231524 \h </w:instrText>
      </w:r>
      <w:r>
        <w:rPr>
          <w:noProof/>
        </w:rPr>
      </w:r>
      <w:r>
        <w:rPr>
          <w:noProof/>
        </w:rPr>
        <w:fldChar w:fldCharType="separate"/>
      </w:r>
      <w:r>
        <w:rPr>
          <w:noProof/>
        </w:rPr>
        <w:t>31</w:t>
      </w:r>
      <w:r>
        <w:rPr>
          <w:noProof/>
        </w:rPr>
        <w:fldChar w:fldCharType="end"/>
      </w:r>
    </w:p>
    <w:p w14:paraId="22CAC84D" w14:textId="6B0CC69D"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Tìm kiếm và lọc quần áo theo loại có sẵn</w:t>
      </w:r>
      <w:r>
        <w:rPr>
          <w:noProof/>
        </w:rPr>
        <w:tab/>
      </w:r>
      <w:r>
        <w:rPr>
          <w:noProof/>
        </w:rPr>
        <w:fldChar w:fldCharType="begin"/>
      </w:r>
      <w:r>
        <w:rPr>
          <w:noProof/>
        </w:rPr>
        <w:instrText xml:space="preserve"> PAGEREF _Toc529231525 \h </w:instrText>
      </w:r>
      <w:r>
        <w:rPr>
          <w:noProof/>
        </w:rPr>
      </w:r>
      <w:r>
        <w:rPr>
          <w:noProof/>
        </w:rPr>
        <w:fldChar w:fldCharType="separate"/>
      </w:r>
      <w:r>
        <w:rPr>
          <w:noProof/>
        </w:rPr>
        <w:t>32</w:t>
      </w:r>
      <w:r>
        <w:rPr>
          <w:noProof/>
        </w:rPr>
        <w:fldChar w:fldCharType="end"/>
      </w:r>
    </w:p>
    <w:p w14:paraId="5872EEE3" w14:textId="71B166CF"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3.2.1.7</w:t>
      </w:r>
      <w:r>
        <w:rPr>
          <w:rFonts w:asciiTheme="minorHAnsi" w:eastAsiaTheme="minorEastAsia" w:hAnsiTheme="minorHAnsi" w:cstheme="minorBidi"/>
          <w:noProof/>
          <w:sz w:val="22"/>
          <w:szCs w:val="22"/>
          <w:lang w:val="en-US"/>
        </w:rPr>
        <w:tab/>
      </w:r>
      <w:r>
        <w:rPr>
          <w:noProof/>
        </w:rPr>
        <w:t>Tìm kiếm đơn hàng</w:t>
      </w:r>
      <w:r>
        <w:rPr>
          <w:noProof/>
        </w:rPr>
        <w:tab/>
      </w:r>
      <w:r>
        <w:rPr>
          <w:noProof/>
        </w:rPr>
        <w:fldChar w:fldCharType="begin"/>
      </w:r>
      <w:r>
        <w:rPr>
          <w:noProof/>
        </w:rPr>
        <w:instrText xml:space="preserve"> PAGEREF _Toc529231526 \h </w:instrText>
      </w:r>
      <w:r>
        <w:rPr>
          <w:noProof/>
        </w:rPr>
      </w:r>
      <w:r>
        <w:rPr>
          <w:noProof/>
        </w:rPr>
        <w:fldChar w:fldCharType="separate"/>
      </w:r>
      <w:r>
        <w:rPr>
          <w:noProof/>
        </w:rPr>
        <w:t>32</w:t>
      </w:r>
      <w:r>
        <w:rPr>
          <w:noProof/>
        </w:rPr>
        <w:fldChar w:fldCharType="end"/>
      </w:r>
    </w:p>
    <w:p w14:paraId="4C436E27" w14:textId="32556B84"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sidRPr="005866CD">
        <w:rPr>
          <w:noProof/>
          <w:lang w:val="en-US"/>
        </w:rPr>
        <w:t>3.2.1.8</w:t>
      </w:r>
      <w:r>
        <w:rPr>
          <w:rFonts w:asciiTheme="minorHAnsi" w:eastAsiaTheme="minorEastAsia" w:hAnsiTheme="minorHAnsi" w:cstheme="minorBidi"/>
          <w:noProof/>
          <w:sz w:val="22"/>
          <w:szCs w:val="22"/>
          <w:lang w:val="en-US"/>
        </w:rPr>
        <w:tab/>
      </w:r>
      <w:r>
        <w:rPr>
          <w:noProof/>
        </w:rPr>
        <w:t>Đăng nhập</w:t>
      </w:r>
      <w:r w:rsidRPr="005866CD">
        <w:rPr>
          <w:noProof/>
          <w:lang w:val="en-US"/>
        </w:rPr>
        <w:t xml:space="preserve"> hệ thống</w:t>
      </w:r>
      <w:r>
        <w:rPr>
          <w:noProof/>
        </w:rPr>
        <w:tab/>
      </w:r>
      <w:r>
        <w:rPr>
          <w:noProof/>
        </w:rPr>
        <w:fldChar w:fldCharType="begin"/>
      </w:r>
      <w:r>
        <w:rPr>
          <w:noProof/>
        </w:rPr>
        <w:instrText xml:space="preserve"> PAGEREF _Toc529231527 \h </w:instrText>
      </w:r>
      <w:r>
        <w:rPr>
          <w:noProof/>
        </w:rPr>
      </w:r>
      <w:r>
        <w:rPr>
          <w:noProof/>
        </w:rPr>
        <w:fldChar w:fldCharType="separate"/>
      </w:r>
      <w:r>
        <w:rPr>
          <w:noProof/>
        </w:rPr>
        <w:t>33</w:t>
      </w:r>
      <w:r>
        <w:rPr>
          <w:noProof/>
        </w:rPr>
        <w:fldChar w:fldCharType="end"/>
      </w:r>
    </w:p>
    <w:p w14:paraId="51E5B964" w14:textId="7536D5C1"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3.2.1.9</w:t>
      </w:r>
      <w:r>
        <w:rPr>
          <w:rFonts w:asciiTheme="minorHAnsi" w:eastAsiaTheme="minorEastAsia" w:hAnsiTheme="minorHAnsi" w:cstheme="minorBidi"/>
          <w:noProof/>
          <w:sz w:val="22"/>
          <w:szCs w:val="22"/>
          <w:lang w:val="en-US"/>
        </w:rPr>
        <w:tab/>
      </w:r>
      <w:r w:rsidRPr="005866CD">
        <w:rPr>
          <w:noProof/>
          <w:lang w:val="en-US"/>
        </w:rPr>
        <w:t>Đ</w:t>
      </w:r>
      <w:r>
        <w:rPr>
          <w:noProof/>
        </w:rPr>
        <w:t>ăng xuất hệ thống</w:t>
      </w:r>
      <w:r>
        <w:rPr>
          <w:noProof/>
        </w:rPr>
        <w:tab/>
      </w:r>
      <w:r>
        <w:rPr>
          <w:noProof/>
        </w:rPr>
        <w:fldChar w:fldCharType="begin"/>
      </w:r>
      <w:r>
        <w:rPr>
          <w:noProof/>
        </w:rPr>
        <w:instrText xml:space="preserve"> PAGEREF _Toc529231528 \h </w:instrText>
      </w:r>
      <w:r>
        <w:rPr>
          <w:noProof/>
        </w:rPr>
      </w:r>
      <w:r>
        <w:rPr>
          <w:noProof/>
        </w:rPr>
        <w:fldChar w:fldCharType="separate"/>
      </w:r>
      <w:r>
        <w:rPr>
          <w:noProof/>
        </w:rPr>
        <w:t>33</w:t>
      </w:r>
      <w:r>
        <w:rPr>
          <w:noProof/>
        </w:rPr>
        <w:fldChar w:fldCharType="end"/>
      </w:r>
    </w:p>
    <w:p w14:paraId="75060864" w14:textId="364B2DEC"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sidRPr="005866CD">
        <w:rPr>
          <w:noProof/>
          <w:lang w:val="en-US"/>
        </w:rPr>
        <w:t>3.2.1.10</w:t>
      </w:r>
      <w:r>
        <w:rPr>
          <w:rFonts w:asciiTheme="minorHAnsi" w:eastAsiaTheme="minorEastAsia" w:hAnsiTheme="minorHAnsi" w:cstheme="minorBidi"/>
          <w:noProof/>
          <w:sz w:val="22"/>
          <w:szCs w:val="22"/>
          <w:lang w:val="en-US"/>
        </w:rPr>
        <w:tab/>
      </w:r>
      <w:r w:rsidRPr="005866CD">
        <w:rPr>
          <w:noProof/>
          <w:lang w:val="en-US"/>
        </w:rPr>
        <w:t>Đăng kí tài khoản khách hàng</w:t>
      </w:r>
      <w:r>
        <w:rPr>
          <w:noProof/>
        </w:rPr>
        <w:tab/>
      </w:r>
      <w:r>
        <w:rPr>
          <w:noProof/>
        </w:rPr>
        <w:fldChar w:fldCharType="begin"/>
      </w:r>
      <w:r>
        <w:rPr>
          <w:noProof/>
        </w:rPr>
        <w:instrText xml:space="preserve"> PAGEREF _Toc529231529 \h </w:instrText>
      </w:r>
      <w:r>
        <w:rPr>
          <w:noProof/>
        </w:rPr>
      </w:r>
      <w:r>
        <w:rPr>
          <w:noProof/>
        </w:rPr>
        <w:fldChar w:fldCharType="separate"/>
      </w:r>
      <w:r>
        <w:rPr>
          <w:noProof/>
        </w:rPr>
        <w:t>34</w:t>
      </w:r>
      <w:r>
        <w:rPr>
          <w:noProof/>
        </w:rPr>
        <w:fldChar w:fldCharType="end"/>
      </w:r>
    </w:p>
    <w:p w14:paraId="037CE715" w14:textId="5C0DDF80"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Pr>
          <w:noProof/>
        </w:rPr>
        <w:t>Yêu cầu phi chức năng</w:t>
      </w:r>
      <w:r>
        <w:rPr>
          <w:noProof/>
        </w:rPr>
        <w:tab/>
      </w:r>
      <w:r>
        <w:rPr>
          <w:noProof/>
        </w:rPr>
        <w:fldChar w:fldCharType="begin"/>
      </w:r>
      <w:r>
        <w:rPr>
          <w:noProof/>
        </w:rPr>
        <w:instrText xml:space="preserve"> PAGEREF _Toc529231531 \h </w:instrText>
      </w:r>
      <w:r>
        <w:rPr>
          <w:noProof/>
        </w:rPr>
      </w:r>
      <w:r>
        <w:rPr>
          <w:noProof/>
        </w:rPr>
        <w:fldChar w:fldCharType="separate"/>
      </w:r>
      <w:r>
        <w:rPr>
          <w:noProof/>
        </w:rPr>
        <w:t>35</w:t>
      </w:r>
      <w:r>
        <w:rPr>
          <w:noProof/>
        </w:rPr>
        <w:fldChar w:fldCharType="end"/>
      </w:r>
    </w:p>
    <w:p w14:paraId="69B9C2C1" w14:textId="5691533B"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Yêu cầu thực thi</w:t>
      </w:r>
      <w:r>
        <w:rPr>
          <w:noProof/>
        </w:rPr>
        <w:tab/>
      </w:r>
      <w:r>
        <w:rPr>
          <w:noProof/>
        </w:rPr>
        <w:fldChar w:fldCharType="begin"/>
      </w:r>
      <w:r>
        <w:rPr>
          <w:noProof/>
        </w:rPr>
        <w:instrText xml:space="preserve"> PAGEREF _Toc529231532 \h </w:instrText>
      </w:r>
      <w:r>
        <w:rPr>
          <w:noProof/>
        </w:rPr>
      </w:r>
      <w:r>
        <w:rPr>
          <w:noProof/>
        </w:rPr>
        <w:fldChar w:fldCharType="separate"/>
      </w:r>
      <w:r>
        <w:rPr>
          <w:noProof/>
        </w:rPr>
        <w:t>35</w:t>
      </w:r>
      <w:r>
        <w:rPr>
          <w:noProof/>
        </w:rPr>
        <w:fldChar w:fldCharType="end"/>
      </w:r>
    </w:p>
    <w:p w14:paraId="167153D0" w14:textId="1C2A2109"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Yêu cầu chất lượng phần mềm</w:t>
      </w:r>
      <w:r>
        <w:rPr>
          <w:noProof/>
        </w:rPr>
        <w:tab/>
      </w:r>
      <w:r>
        <w:rPr>
          <w:noProof/>
        </w:rPr>
        <w:fldChar w:fldCharType="begin"/>
      </w:r>
      <w:r>
        <w:rPr>
          <w:noProof/>
        </w:rPr>
        <w:instrText xml:space="preserve"> PAGEREF _Toc529231533 \h </w:instrText>
      </w:r>
      <w:r>
        <w:rPr>
          <w:noProof/>
        </w:rPr>
      </w:r>
      <w:r>
        <w:rPr>
          <w:noProof/>
        </w:rPr>
        <w:fldChar w:fldCharType="separate"/>
      </w:r>
      <w:r>
        <w:rPr>
          <w:noProof/>
        </w:rPr>
        <w:t>35</w:t>
      </w:r>
      <w:r>
        <w:rPr>
          <w:noProof/>
        </w:rPr>
        <w:fldChar w:fldCharType="end"/>
      </w:r>
    </w:p>
    <w:p w14:paraId="14A9030B" w14:textId="20ABFDBE" w:rsidR="007C127C" w:rsidRDefault="007C127C">
      <w:pPr>
        <w:pStyle w:val="TOC4"/>
        <w:tabs>
          <w:tab w:val="left" w:pos="1760"/>
          <w:tab w:val="right" w:leader="dot" w:pos="8777"/>
        </w:tabs>
        <w:rPr>
          <w:rFonts w:asciiTheme="minorHAnsi" w:eastAsiaTheme="minorEastAsia" w:hAnsiTheme="minorHAnsi" w:cstheme="minorBidi"/>
          <w:noProof/>
          <w:sz w:val="22"/>
          <w:szCs w:val="22"/>
          <w:lang w:val="en-US"/>
        </w:rPr>
      </w:pPr>
      <w:r>
        <w:rPr>
          <w:noProof/>
        </w:rPr>
        <w:t>3.2.4.1</w:t>
      </w:r>
      <w:r>
        <w:rPr>
          <w:rFonts w:asciiTheme="minorHAnsi" w:eastAsiaTheme="minorEastAsia" w:hAnsiTheme="minorHAnsi" w:cstheme="minorBidi"/>
          <w:noProof/>
          <w:sz w:val="22"/>
          <w:szCs w:val="22"/>
          <w:lang w:val="en-US"/>
        </w:rPr>
        <w:tab/>
      </w:r>
      <w:r>
        <w:rPr>
          <w:noProof/>
        </w:rPr>
        <w:t>Các quy tắc nghiệp vụ</w:t>
      </w:r>
      <w:r>
        <w:rPr>
          <w:noProof/>
        </w:rPr>
        <w:tab/>
      </w:r>
      <w:r>
        <w:rPr>
          <w:noProof/>
        </w:rPr>
        <w:fldChar w:fldCharType="begin"/>
      </w:r>
      <w:r>
        <w:rPr>
          <w:noProof/>
        </w:rPr>
        <w:instrText xml:space="preserve"> PAGEREF _Toc529231534 \h </w:instrText>
      </w:r>
      <w:r>
        <w:rPr>
          <w:noProof/>
        </w:rPr>
      </w:r>
      <w:r>
        <w:rPr>
          <w:noProof/>
        </w:rPr>
        <w:fldChar w:fldCharType="separate"/>
      </w:r>
      <w:r>
        <w:rPr>
          <w:noProof/>
        </w:rPr>
        <w:t>35</w:t>
      </w:r>
      <w:r>
        <w:rPr>
          <w:noProof/>
        </w:rPr>
        <w:fldChar w:fldCharType="end"/>
      </w:r>
    </w:p>
    <w:p w14:paraId="32E6847B" w14:textId="4BB323CC"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3.3</w:t>
      </w:r>
      <w:r>
        <w:rPr>
          <w:rFonts w:asciiTheme="minorHAnsi" w:eastAsiaTheme="minorEastAsia" w:hAnsiTheme="minorHAnsi" w:cstheme="minorBidi"/>
          <w:noProof/>
          <w:sz w:val="22"/>
          <w:szCs w:val="22"/>
          <w:lang w:val="en-US"/>
        </w:rPr>
        <w:tab/>
      </w:r>
      <w:r w:rsidRPr="005866CD">
        <w:rPr>
          <w:noProof/>
          <w:lang w:val="en-US"/>
        </w:rPr>
        <w:t>Thiết kế và cài đặt</w:t>
      </w:r>
      <w:r>
        <w:rPr>
          <w:noProof/>
        </w:rPr>
        <w:tab/>
      </w:r>
      <w:r>
        <w:rPr>
          <w:noProof/>
        </w:rPr>
        <w:fldChar w:fldCharType="begin"/>
      </w:r>
      <w:r>
        <w:rPr>
          <w:noProof/>
        </w:rPr>
        <w:instrText xml:space="preserve"> PAGEREF _Toc529231535 \h </w:instrText>
      </w:r>
      <w:r>
        <w:rPr>
          <w:noProof/>
        </w:rPr>
      </w:r>
      <w:r>
        <w:rPr>
          <w:noProof/>
        </w:rPr>
        <w:fldChar w:fldCharType="separate"/>
      </w:r>
      <w:r>
        <w:rPr>
          <w:noProof/>
        </w:rPr>
        <w:t>35</w:t>
      </w:r>
      <w:r>
        <w:rPr>
          <w:noProof/>
        </w:rPr>
        <w:fldChar w:fldCharType="end"/>
      </w:r>
    </w:p>
    <w:p w14:paraId="50752119" w14:textId="1C514FB4"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Kiến trúc hệ thống</w:t>
      </w:r>
      <w:r>
        <w:rPr>
          <w:noProof/>
        </w:rPr>
        <w:tab/>
      </w:r>
      <w:r>
        <w:rPr>
          <w:noProof/>
        </w:rPr>
        <w:fldChar w:fldCharType="begin"/>
      </w:r>
      <w:r>
        <w:rPr>
          <w:noProof/>
        </w:rPr>
        <w:instrText xml:space="preserve"> PAGEREF _Toc529231536 \h </w:instrText>
      </w:r>
      <w:r>
        <w:rPr>
          <w:noProof/>
        </w:rPr>
      </w:r>
      <w:r>
        <w:rPr>
          <w:noProof/>
        </w:rPr>
        <w:fldChar w:fldCharType="separate"/>
      </w:r>
      <w:r>
        <w:rPr>
          <w:noProof/>
        </w:rPr>
        <w:t>35</w:t>
      </w:r>
      <w:r>
        <w:rPr>
          <w:noProof/>
        </w:rPr>
        <w:fldChar w:fldCharType="end"/>
      </w:r>
    </w:p>
    <w:p w14:paraId="3883A1B0" w14:textId="4AAF325F"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Sơ đồ USE CASE</w:t>
      </w:r>
      <w:r>
        <w:rPr>
          <w:noProof/>
        </w:rPr>
        <w:tab/>
      </w:r>
      <w:r>
        <w:rPr>
          <w:noProof/>
        </w:rPr>
        <w:fldChar w:fldCharType="begin"/>
      </w:r>
      <w:r>
        <w:rPr>
          <w:noProof/>
        </w:rPr>
        <w:instrText xml:space="preserve"> PAGEREF _Toc529231537 \h </w:instrText>
      </w:r>
      <w:r>
        <w:rPr>
          <w:noProof/>
        </w:rPr>
      </w:r>
      <w:r>
        <w:rPr>
          <w:noProof/>
        </w:rPr>
        <w:fldChar w:fldCharType="separate"/>
      </w:r>
      <w:r>
        <w:rPr>
          <w:noProof/>
        </w:rPr>
        <w:t>35</w:t>
      </w:r>
      <w:r>
        <w:rPr>
          <w:noProof/>
        </w:rPr>
        <w:fldChar w:fldCharType="end"/>
      </w:r>
    </w:p>
    <w:p w14:paraId="2CDE9C1B" w14:textId="0137B2E1"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Sơ đồ phân rã USE CASE</w:t>
      </w:r>
      <w:r>
        <w:rPr>
          <w:noProof/>
        </w:rPr>
        <w:tab/>
      </w:r>
      <w:r>
        <w:rPr>
          <w:noProof/>
        </w:rPr>
        <w:fldChar w:fldCharType="begin"/>
      </w:r>
      <w:r>
        <w:rPr>
          <w:noProof/>
        </w:rPr>
        <w:instrText xml:space="preserve"> PAGEREF _Toc529231538 \h </w:instrText>
      </w:r>
      <w:r>
        <w:rPr>
          <w:noProof/>
        </w:rPr>
      </w:r>
      <w:r>
        <w:rPr>
          <w:noProof/>
        </w:rPr>
        <w:fldChar w:fldCharType="separate"/>
      </w:r>
      <w:r>
        <w:rPr>
          <w:noProof/>
        </w:rPr>
        <w:t>35</w:t>
      </w:r>
      <w:r>
        <w:rPr>
          <w:noProof/>
        </w:rPr>
        <w:fldChar w:fldCharType="end"/>
      </w:r>
    </w:p>
    <w:p w14:paraId="73177001" w14:textId="7641111A"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Sơ đồ LDM</w:t>
      </w:r>
      <w:r>
        <w:rPr>
          <w:noProof/>
        </w:rPr>
        <w:tab/>
      </w:r>
      <w:r>
        <w:rPr>
          <w:noProof/>
        </w:rPr>
        <w:fldChar w:fldCharType="begin"/>
      </w:r>
      <w:r>
        <w:rPr>
          <w:noProof/>
        </w:rPr>
        <w:instrText xml:space="preserve"> PAGEREF _Toc529231539 \h </w:instrText>
      </w:r>
      <w:r>
        <w:rPr>
          <w:noProof/>
        </w:rPr>
      </w:r>
      <w:r>
        <w:rPr>
          <w:noProof/>
        </w:rPr>
        <w:fldChar w:fldCharType="separate"/>
      </w:r>
      <w:r>
        <w:rPr>
          <w:noProof/>
        </w:rPr>
        <w:t>35</w:t>
      </w:r>
      <w:r>
        <w:rPr>
          <w:noProof/>
        </w:rPr>
        <w:fldChar w:fldCharType="end"/>
      </w:r>
    </w:p>
    <w:p w14:paraId="6530B90B" w14:textId="18A9A3B6"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Sơ đồ PDM</w:t>
      </w:r>
      <w:r>
        <w:rPr>
          <w:noProof/>
        </w:rPr>
        <w:tab/>
      </w:r>
      <w:r>
        <w:rPr>
          <w:noProof/>
        </w:rPr>
        <w:fldChar w:fldCharType="begin"/>
      </w:r>
      <w:r>
        <w:rPr>
          <w:noProof/>
        </w:rPr>
        <w:instrText xml:space="preserve"> PAGEREF _Toc529231540 \h </w:instrText>
      </w:r>
      <w:r>
        <w:rPr>
          <w:noProof/>
        </w:rPr>
      </w:r>
      <w:r>
        <w:rPr>
          <w:noProof/>
        </w:rPr>
        <w:fldChar w:fldCharType="separate"/>
      </w:r>
      <w:r>
        <w:rPr>
          <w:noProof/>
        </w:rPr>
        <w:t>35</w:t>
      </w:r>
      <w:r>
        <w:rPr>
          <w:noProof/>
        </w:rPr>
        <w:fldChar w:fldCharType="end"/>
      </w:r>
    </w:p>
    <w:p w14:paraId="1937BD61" w14:textId="40D12653"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Thiết kế dữ liệu</w:t>
      </w:r>
      <w:r>
        <w:rPr>
          <w:noProof/>
        </w:rPr>
        <w:tab/>
      </w:r>
      <w:r>
        <w:rPr>
          <w:noProof/>
        </w:rPr>
        <w:fldChar w:fldCharType="begin"/>
      </w:r>
      <w:r>
        <w:rPr>
          <w:noProof/>
        </w:rPr>
        <w:instrText xml:space="preserve"> PAGEREF _Toc529231541 \h </w:instrText>
      </w:r>
      <w:r>
        <w:rPr>
          <w:noProof/>
        </w:rPr>
      </w:r>
      <w:r>
        <w:rPr>
          <w:noProof/>
        </w:rPr>
        <w:fldChar w:fldCharType="separate"/>
      </w:r>
      <w:r>
        <w:rPr>
          <w:noProof/>
        </w:rPr>
        <w:t>35</w:t>
      </w:r>
      <w:r>
        <w:rPr>
          <w:noProof/>
        </w:rPr>
        <w:fldChar w:fldCharType="end"/>
      </w:r>
    </w:p>
    <w:p w14:paraId="0A68F8AD" w14:textId="31CF96B9"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Thiết kế theo chức năng</w:t>
      </w:r>
      <w:r>
        <w:rPr>
          <w:noProof/>
        </w:rPr>
        <w:tab/>
      </w:r>
      <w:r>
        <w:rPr>
          <w:noProof/>
        </w:rPr>
        <w:fldChar w:fldCharType="begin"/>
      </w:r>
      <w:r>
        <w:rPr>
          <w:noProof/>
        </w:rPr>
        <w:instrText xml:space="preserve"> PAGEREF _Toc529231543 \h </w:instrText>
      </w:r>
      <w:r>
        <w:rPr>
          <w:noProof/>
        </w:rPr>
      </w:r>
      <w:r>
        <w:rPr>
          <w:noProof/>
        </w:rPr>
        <w:fldChar w:fldCharType="separate"/>
      </w:r>
      <w:r>
        <w:rPr>
          <w:noProof/>
        </w:rPr>
        <w:t>35</w:t>
      </w:r>
      <w:r>
        <w:rPr>
          <w:noProof/>
        </w:rPr>
        <w:fldChar w:fldCharType="end"/>
      </w:r>
    </w:p>
    <w:p w14:paraId="7818AE6E" w14:textId="6FB9D958" w:rsidR="007C127C" w:rsidRDefault="007C127C">
      <w:pPr>
        <w:pStyle w:val="TOC2"/>
        <w:tabs>
          <w:tab w:val="left" w:pos="880"/>
          <w:tab w:val="right" w:leader="dot" w:pos="8777"/>
        </w:tabs>
        <w:rPr>
          <w:rFonts w:asciiTheme="minorHAnsi" w:eastAsiaTheme="minorEastAsia" w:hAnsiTheme="minorHAnsi" w:cstheme="minorBidi"/>
          <w:noProof/>
          <w:sz w:val="22"/>
          <w:szCs w:val="22"/>
          <w:lang w:val="en-US"/>
        </w:rPr>
      </w:pPr>
      <w:r w:rsidRPr="005866CD">
        <w:rPr>
          <w:noProof/>
          <w:lang w:val="en-US"/>
        </w:rPr>
        <w:t>3.4</w:t>
      </w:r>
      <w:r>
        <w:rPr>
          <w:rFonts w:asciiTheme="minorHAnsi" w:eastAsiaTheme="minorEastAsia" w:hAnsiTheme="minorHAnsi" w:cstheme="minorBidi"/>
          <w:noProof/>
          <w:sz w:val="22"/>
          <w:szCs w:val="22"/>
          <w:lang w:val="en-US"/>
        </w:rPr>
        <w:tab/>
      </w:r>
      <w:r w:rsidRPr="005866CD">
        <w:rPr>
          <w:noProof/>
          <w:lang w:val="en-US"/>
        </w:rPr>
        <w:t>Kiểm thử</w:t>
      </w:r>
      <w:r>
        <w:rPr>
          <w:noProof/>
        </w:rPr>
        <w:tab/>
      </w:r>
      <w:r>
        <w:rPr>
          <w:noProof/>
        </w:rPr>
        <w:fldChar w:fldCharType="begin"/>
      </w:r>
      <w:r>
        <w:rPr>
          <w:noProof/>
        </w:rPr>
        <w:instrText xml:space="preserve"> PAGEREF _Toc529231544 \h </w:instrText>
      </w:r>
      <w:r>
        <w:rPr>
          <w:noProof/>
        </w:rPr>
      </w:r>
      <w:r>
        <w:rPr>
          <w:noProof/>
        </w:rPr>
        <w:fldChar w:fldCharType="separate"/>
      </w:r>
      <w:r>
        <w:rPr>
          <w:noProof/>
        </w:rPr>
        <w:t>35</w:t>
      </w:r>
      <w:r>
        <w:rPr>
          <w:noProof/>
        </w:rPr>
        <w:fldChar w:fldCharType="end"/>
      </w:r>
    </w:p>
    <w:p w14:paraId="65E8AAE5" w14:textId="563399AC"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3.4.1</w:t>
      </w:r>
      <w:r>
        <w:rPr>
          <w:rFonts w:asciiTheme="minorHAnsi" w:eastAsiaTheme="minorEastAsia" w:hAnsiTheme="minorHAnsi" w:cstheme="minorBidi"/>
          <w:noProof/>
          <w:sz w:val="22"/>
          <w:szCs w:val="22"/>
          <w:lang w:val="en-US"/>
        </w:rPr>
        <w:tab/>
      </w:r>
      <w:r>
        <w:rPr>
          <w:noProof/>
        </w:rPr>
        <w:t>Giới thiệu</w:t>
      </w:r>
      <w:r>
        <w:rPr>
          <w:noProof/>
        </w:rPr>
        <w:tab/>
      </w:r>
      <w:r>
        <w:rPr>
          <w:noProof/>
        </w:rPr>
        <w:fldChar w:fldCharType="begin"/>
      </w:r>
      <w:r>
        <w:rPr>
          <w:noProof/>
        </w:rPr>
        <w:instrText xml:space="preserve"> PAGEREF _Toc529231545 \h </w:instrText>
      </w:r>
      <w:r>
        <w:rPr>
          <w:noProof/>
        </w:rPr>
      </w:r>
      <w:r>
        <w:rPr>
          <w:noProof/>
        </w:rPr>
        <w:fldChar w:fldCharType="separate"/>
      </w:r>
      <w:r>
        <w:rPr>
          <w:noProof/>
        </w:rPr>
        <w:t>35</w:t>
      </w:r>
      <w:r>
        <w:rPr>
          <w:noProof/>
        </w:rPr>
        <w:fldChar w:fldCharType="end"/>
      </w:r>
    </w:p>
    <w:p w14:paraId="29F0F3A0" w14:textId="38F13B54"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3.4.2</w:t>
      </w:r>
      <w:r>
        <w:rPr>
          <w:rFonts w:asciiTheme="minorHAnsi" w:eastAsiaTheme="minorEastAsia" w:hAnsiTheme="minorHAnsi" w:cstheme="minorBidi"/>
          <w:noProof/>
          <w:sz w:val="22"/>
          <w:szCs w:val="22"/>
          <w:lang w:val="en-US"/>
        </w:rPr>
        <w:tab/>
      </w:r>
      <w:r>
        <w:rPr>
          <w:noProof/>
        </w:rPr>
        <w:t>Chi tiết kế hoạch kiểm thử</w:t>
      </w:r>
      <w:r>
        <w:rPr>
          <w:noProof/>
        </w:rPr>
        <w:tab/>
      </w:r>
      <w:r>
        <w:rPr>
          <w:noProof/>
        </w:rPr>
        <w:fldChar w:fldCharType="begin"/>
      </w:r>
      <w:r>
        <w:rPr>
          <w:noProof/>
        </w:rPr>
        <w:instrText xml:space="preserve"> PAGEREF _Toc529231546 \h </w:instrText>
      </w:r>
      <w:r>
        <w:rPr>
          <w:noProof/>
        </w:rPr>
      </w:r>
      <w:r>
        <w:rPr>
          <w:noProof/>
        </w:rPr>
        <w:fldChar w:fldCharType="separate"/>
      </w:r>
      <w:r>
        <w:rPr>
          <w:noProof/>
        </w:rPr>
        <w:t>35</w:t>
      </w:r>
      <w:r>
        <w:rPr>
          <w:noProof/>
        </w:rPr>
        <w:fldChar w:fldCharType="end"/>
      </w:r>
    </w:p>
    <w:p w14:paraId="1BBF1233" w14:textId="74C4E3AC" w:rsidR="007C127C" w:rsidRDefault="007C127C">
      <w:pPr>
        <w:pStyle w:val="TOC3"/>
        <w:tabs>
          <w:tab w:val="left" w:pos="1320"/>
          <w:tab w:val="right" w:leader="dot" w:pos="8777"/>
        </w:tabs>
        <w:rPr>
          <w:rFonts w:asciiTheme="minorHAnsi" w:eastAsiaTheme="minorEastAsia" w:hAnsiTheme="minorHAnsi" w:cstheme="minorBidi"/>
          <w:noProof/>
          <w:sz w:val="22"/>
          <w:szCs w:val="22"/>
          <w:lang w:val="en-US"/>
        </w:rPr>
      </w:pPr>
      <w:r>
        <w:rPr>
          <w:noProof/>
        </w:rPr>
        <w:t>3.4.3</w:t>
      </w:r>
      <w:r>
        <w:rPr>
          <w:rFonts w:asciiTheme="minorHAnsi" w:eastAsiaTheme="minorEastAsia" w:hAnsiTheme="minorHAnsi" w:cstheme="minorBidi"/>
          <w:noProof/>
          <w:sz w:val="22"/>
          <w:szCs w:val="22"/>
          <w:lang w:val="en-US"/>
        </w:rPr>
        <w:tab/>
      </w:r>
      <w:r>
        <w:rPr>
          <w:noProof/>
        </w:rPr>
        <w:t>Quản lí kiểm thử</w:t>
      </w:r>
      <w:r>
        <w:rPr>
          <w:noProof/>
        </w:rPr>
        <w:tab/>
      </w:r>
      <w:r>
        <w:rPr>
          <w:noProof/>
        </w:rPr>
        <w:fldChar w:fldCharType="begin"/>
      </w:r>
      <w:r>
        <w:rPr>
          <w:noProof/>
        </w:rPr>
        <w:instrText xml:space="preserve"> PAGEREF _Toc529231547 \h </w:instrText>
      </w:r>
      <w:r>
        <w:rPr>
          <w:noProof/>
        </w:rPr>
      </w:r>
      <w:r>
        <w:rPr>
          <w:noProof/>
        </w:rPr>
        <w:fldChar w:fldCharType="separate"/>
      </w:r>
      <w:r>
        <w:rPr>
          <w:noProof/>
        </w:rPr>
        <w:t>35</w:t>
      </w:r>
      <w:r>
        <w:rPr>
          <w:noProof/>
        </w:rPr>
        <w:fldChar w:fldCharType="end"/>
      </w:r>
    </w:p>
    <w:p w14:paraId="0C29F689" w14:textId="43132DAE" w:rsidR="007C127C" w:rsidRDefault="007C127C">
      <w:pPr>
        <w:pStyle w:val="TOC3"/>
        <w:tabs>
          <w:tab w:val="left" w:pos="880"/>
          <w:tab w:val="right" w:leader="dot" w:pos="8777"/>
        </w:tabs>
        <w:rPr>
          <w:rFonts w:asciiTheme="minorHAnsi" w:eastAsiaTheme="minorEastAsia" w:hAnsiTheme="minorHAnsi" w:cstheme="minorBidi"/>
          <w:noProof/>
          <w:sz w:val="22"/>
          <w:szCs w:val="22"/>
          <w:lang w:val="en-US"/>
        </w:rPr>
      </w:pPr>
      <w:r>
        <w:rPr>
          <w:rFonts w:asciiTheme="minorHAnsi" w:eastAsiaTheme="minorEastAsia" w:hAnsiTheme="minorHAnsi" w:cstheme="minorBidi"/>
          <w:noProof/>
          <w:sz w:val="22"/>
          <w:szCs w:val="22"/>
          <w:lang w:val="en-US"/>
        </w:rPr>
        <w:tab/>
      </w:r>
      <w:r>
        <w:rPr>
          <w:noProof/>
        </w:rPr>
        <w:t>Các trường hợp kiểm thử</w:t>
      </w:r>
      <w:r>
        <w:rPr>
          <w:noProof/>
        </w:rPr>
        <w:tab/>
      </w:r>
      <w:r>
        <w:rPr>
          <w:noProof/>
        </w:rPr>
        <w:fldChar w:fldCharType="begin"/>
      </w:r>
      <w:r>
        <w:rPr>
          <w:noProof/>
        </w:rPr>
        <w:instrText xml:space="preserve"> PAGEREF _Toc529231548 \h </w:instrText>
      </w:r>
      <w:r>
        <w:rPr>
          <w:noProof/>
        </w:rPr>
      </w:r>
      <w:r>
        <w:rPr>
          <w:noProof/>
        </w:rPr>
        <w:fldChar w:fldCharType="separate"/>
      </w:r>
      <w:r>
        <w:rPr>
          <w:noProof/>
        </w:rPr>
        <w:t>35</w:t>
      </w:r>
      <w:r>
        <w:rPr>
          <w:noProof/>
        </w:rPr>
        <w:fldChar w:fldCharType="end"/>
      </w:r>
    </w:p>
    <w:p w14:paraId="40E3AE9A" w14:textId="04B1F9D0"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KẾT QUẢ, THẢO LUẬN VÀ HƯỚNG PHÁT TRIỂN</w:t>
      </w:r>
      <w:r>
        <w:rPr>
          <w:noProof/>
        </w:rPr>
        <w:tab/>
      </w:r>
      <w:r>
        <w:rPr>
          <w:noProof/>
        </w:rPr>
        <w:fldChar w:fldCharType="begin"/>
      </w:r>
      <w:r>
        <w:rPr>
          <w:noProof/>
        </w:rPr>
        <w:instrText xml:space="preserve"> PAGEREF _Toc529231549 \h </w:instrText>
      </w:r>
      <w:r>
        <w:rPr>
          <w:noProof/>
        </w:rPr>
      </w:r>
      <w:r>
        <w:rPr>
          <w:noProof/>
        </w:rPr>
        <w:fldChar w:fldCharType="separate"/>
      </w:r>
      <w:r>
        <w:rPr>
          <w:noProof/>
        </w:rPr>
        <w:t>36</w:t>
      </w:r>
      <w:r>
        <w:rPr>
          <w:noProof/>
        </w:rPr>
        <w:fldChar w:fldCharType="end"/>
      </w:r>
    </w:p>
    <w:p w14:paraId="79AE12B3" w14:textId="4D6E6045" w:rsidR="007C127C" w:rsidRDefault="007C127C">
      <w:pPr>
        <w:pStyle w:val="TOC1"/>
        <w:tabs>
          <w:tab w:val="right" w:leader="dot" w:pos="8777"/>
        </w:tabs>
        <w:rPr>
          <w:rFonts w:asciiTheme="minorHAnsi" w:eastAsiaTheme="minorEastAsia" w:hAnsiTheme="minorHAnsi" w:cstheme="minorBidi"/>
          <w:noProof/>
          <w:sz w:val="22"/>
          <w:szCs w:val="22"/>
          <w:lang w:val="en-US"/>
        </w:rPr>
      </w:pPr>
      <w:r>
        <w:rPr>
          <w:noProof/>
        </w:rPr>
        <w:t>TÀI LIỆU THAM KHẢO</w:t>
      </w:r>
      <w:r>
        <w:rPr>
          <w:noProof/>
        </w:rPr>
        <w:tab/>
      </w:r>
      <w:r>
        <w:rPr>
          <w:noProof/>
        </w:rPr>
        <w:fldChar w:fldCharType="begin"/>
      </w:r>
      <w:r>
        <w:rPr>
          <w:noProof/>
        </w:rPr>
        <w:instrText xml:space="preserve"> PAGEREF _Toc529231550 \h </w:instrText>
      </w:r>
      <w:r>
        <w:rPr>
          <w:noProof/>
        </w:rPr>
      </w:r>
      <w:r>
        <w:rPr>
          <w:noProof/>
        </w:rPr>
        <w:fldChar w:fldCharType="separate"/>
      </w:r>
      <w:r>
        <w:rPr>
          <w:noProof/>
        </w:rPr>
        <w:t>37</w:t>
      </w:r>
      <w:r>
        <w:rPr>
          <w:noProof/>
        </w:rPr>
        <w:fldChar w:fldCharType="end"/>
      </w:r>
    </w:p>
    <w:p w14:paraId="06D7A2ED" w14:textId="006142DF" w:rsidR="00E913F0" w:rsidRDefault="00EB1083" w:rsidP="009F370B">
      <w:pPr>
        <w:spacing w:line="360" w:lineRule="auto"/>
      </w:pPr>
      <w:r w:rsidRPr="00B04AB8">
        <w:lastRenderedPageBreak/>
        <w:fldChar w:fldCharType="end"/>
      </w:r>
      <w:r w:rsidR="009F370B" w:rsidRPr="00B04AB8">
        <w:t xml:space="preserve"> </w:t>
      </w:r>
    </w:p>
    <w:p w14:paraId="61E98DC7" w14:textId="5C7889F1" w:rsidR="00E913F0" w:rsidRDefault="00E913F0" w:rsidP="007C127C">
      <w:pPr>
        <w:pStyle w:val="Heading1"/>
        <w:numPr>
          <w:ilvl w:val="0"/>
          <w:numId w:val="0"/>
        </w:numPr>
      </w:pPr>
      <w:r>
        <w:br w:type="page"/>
      </w:r>
      <w:bookmarkStart w:id="5" w:name="_Toc529231488"/>
      <w:r>
        <w:lastRenderedPageBreak/>
        <w:t>KÍ HIỆU VÀ VIẾT TẮT</w:t>
      </w:r>
      <w:bookmarkEnd w:id="5"/>
    </w:p>
    <w:p w14:paraId="1750D665" w14:textId="77777777" w:rsidR="00E913F0" w:rsidRDefault="00E913F0">
      <w:pPr>
        <w:jc w:val="left"/>
        <w:rPr>
          <w:rFonts w:eastAsiaTheme="majorEastAsia" w:cstheme="majorBidi"/>
          <w:b/>
          <w:lang w:val="en-US"/>
        </w:rPr>
      </w:pPr>
      <w:r>
        <w:rPr>
          <w:lang w:val="en-US"/>
        </w:rPr>
        <w:br w:type="page"/>
      </w:r>
    </w:p>
    <w:p w14:paraId="70DB239B" w14:textId="72F60966" w:rsidR="00370B8C" w:rsidRDefault="00370B8C" w:rsidP="007C127C">
      <w:pPr>
        <w:pStyle w:val="Heading1"/>
        <w:numPr>
          <w:ilvl w:val="0"/>
          <w:numId w:val="0"/>
        </w:numPr>
        <w:ind w:left="432"/>
      </w:pPr>
      <w:bookmarkStart w:id="6" w:name="_Toc529231489"/>
      <w:r>
        <w:lastRenderedPageBreak/>
        <w:t>DANH SÁCH HÌNH</w:t>
      </w:r>
      <w:bookmarkEnd w:id="6"/>
    </w:p>
    <w:p w14:paraId="506DD87D" w14:textId="4DA90939" w:rsidR="00B243D7" w:rsidRDefault="00B243D7">
      <w:pPr>
        <w:pStyle w:val="TableofFigures"/>
        <w:tabs>
          <w:tab w:val="right" w:leader="dot" w:pos="8777"/>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"Hình" </w:instrText>
      </w:r>
      <w:r>
        <w:rPr>
          <w:lang w:val="en-US"/>
        </w:rPr>
        <w:fldChar w:fldCharType="separate"/>
      </w:r>
      <w:hyperlink w:anchor="_Toc529231422" w:history="1">
        <w:r w:rsidRPr="00F40EEE">
          <w:rPr>
            <w:rStyle w:val="Hyperlink"/>
            <w:noProof/>
          </w:rPr>
          <w:t>Hình 2.1</w:t>
        </w:r>
        <w:r w:rsidRPr="00F40EEE">
          <w:rPr>
            <w:rStyle w:val="Hyperlink"/>
            <w:noProof/>
            <w:lang w:val="en-US"/>
          </w:rPr>
          <w:t xml:space="preserve"> </w:t>
        </w:r>
        <w:r w:rsidRPr="00F40EEE">
          <w:rPr>
            <w:rStyle w:val="Hyperlink"/>
            <w:noProof/>
          </w:rPr>
          <w:t>Giao diện Android 7.0 Nougat</w:t>
        </w:r>
        <w:r>
          <w:rPr>
            <w:noProof/>
            <w:webHidden/>
          </w:rPr>
          <w:tab/>
        </w:r>
        <w:r>
          <w:rPr>
            <w:noProof/>
            <w:webHidden/>
          </w:rPr>
          <w:fldChar w:fldCharType="begin"/>
        </w:r>
        <w:r>
          <w:rPr>
            <w:noProof/>
            <w:webHidden/>
          </w:rPr>
          <w:instrText xml:space="preserve"> PAGEREF _Toc529231422 \h </w:instrText>
        </w:r>
        <w:r>
          <w:rPr>
            <w:noProof/>
            <w:webHidden/>
          </w:rPr>
        </w:r>
        <w:r>
          <w:rPr>
            <w:noProof/>
            <w:webHidden/>
          </w:rPr>
          <w:fldChar w:fldCharType="separate"/>
        </w:r>
        <w:r>
          <w:rPr>
            <w:noProof/>
            <w:webHidden/>
          </w:rPr>
          <w:t>19</w:t>
        </w:r>
        <w:r>
          <w:rPr>
            <w:noProof/>
            <w:webHidden/>
          </w:rPr>
          <w:fldChar w:fldCharType="end"/>
        </w:r>
      </w:hyperlink>
    </w:p>
    <w:p w14:paraId="2117083B" w14:textId="3DE0B840" w:rsidR="00B243D7" w:rsidRDefault="00B43068">
      <w:pPr>
        <w:pStyle w:val="TableofFigures"/>
        <w:tabs>
          <w:tab w:val="right" w:leader="dot" w:pos="8777"/>
        </w:tabs>
        <w:rPr>
          <w:rFonts w:asciiTheme="minorHAnsi" w:eastAsiaTheme="minorEastAsia" w:hAnsiTheme="minorHAnsi" w:cstheme="minorBidi"/>
          <w:noProof/>
          <w:sz w:val="22"/>
          <w:szCs w:val="22"/>
          <w:lang w:val="en-US"/>
        </w:rPr>
      </w:pPr>
      <w:hyperlink w:anchor="_Toc529231423" w:history="1">
        <w:r w:rsidR="00B243D7" w:rsidRPr="00F40EEE">
          <w:rPr>
            <w:rStyle w:val="Hyperlink"/>
            <w:noProof/>
          </w:rPr>
          <w:t>Hình 2.2</w:t>
        </w:r>
        <w:r w:rsidR="00B243D7" w:rsidRPr="00F40EEE">
          <w:rPr>
            <w:rStyle w:val="Hyperlink"/>
            <w:noProof/>
            <w:lang w:val="en-US"/>
          </w:rPr>
          <w:t xml:space="preserve"> Ví dụ về truy vấn dữ liệu</w:t>
        </w:r>
        <w:r w:rsidR="00B243D7">
          <w:rPr>
            <w:noProof/>
            <w:webHidden/>
          </w:rPr>
          <w:tab/>
        </w:r>
        <w:r w:rsidR="00B243D7">
          <w:rPr>
            <w:noProof/>
            <w:webHidden/>
          </w:rPr>
          <w:fldChar w:fldCharType="begin"/>
        </w:r>
        <w:r w:rsidR="00B243D7">
          <w:rPr>
            <w:noProof/>
            <w:webHidden/>
          </w:rPr>
          <w:instrText xml:space="preserve"> PAGEREF _Toc529231423 \h </w:instrText>
        </w:r>
        <w:r w:rsidR="00B243D7">
          <w:rPr>
            <w:noProof/>
            <w:webHidden/>
          </w:rPr>
        </w:r>
        <w:r w:rsidR="00B243D7">
          <w:rPr>
            <w:noProof/>
            <w:webHidden/>
          </w:rPr>
          <w:fldChar w:fldCharType="separate"/>
        </w:r>
        <w:r w:rsidR="00B243D7">
          <w:rPr>
            <w:noProof/>
            <w:webHidden/>
          </w:rPr>
          <w:t>20</w:t>
        </w:r>
        <w:r w:rsidR="00B243D7">
          <w:rPr>
            <w:noProof/>
            <w:webHidden/>
          </w:rPr>
          <w:fldChar w:fldCharType="end"/>
        </w:r>
      </w:hyperlink>
    </w:p>
    <w:p w14:paraId="0BA38A97" w14:textId="7300601D" w:rsidR="00B243D7" w:rsidRDefault="00B43068">
      <w:pPr>
        <w:pStyle w:val="TableofFigures"/>
        <w:tabs>
          <w:tab w:val="right" w:leader="dot" w:pos="8777"/>
        </w:tabs>
        <w:rPr>
          <w:rFonts w:asciiTheme="minorHAnsi" w:eastAsiaTheme="minorEastAsia" w:hAnsiTheme="minorHAnsi" w:cstheme="minorBidi"/>
          <w:noProof/>
          <w:sz w:val="22"/>
          <w:szCs w:val="22"/>
          <w:lang w:val="en-US"/>
        </w:rPr>
      </w:pPr>
      <w:hyperlink w:anchor="_Toc529231424" w:history="1">
        <w:r w:rsidR="00B243D7" w:rsidRPr="00F40EEE">
          <w:rPr>
            <w:rStyle w:val="Hyperlink"/>
            <w:noProof/>
          </w:rPr>
          <w:t>Hình 2.3</w:t>
        </w:r>
        <w:r w:rsidR="00B243D7" w:rsidRPr="00F40EEE">
          <w:rPr>
            <w:rStyle w:val="Hyperlink"/>
            <w:noProof/>
            <w:lang w:val="en-US"/>
          </w:rPr>
          <w:t xml:space="preserve"> Ví dụ về gọi một mutation</w:t>
        </w:r>
        <w:r w:rsidR="00B243D7">
          <w:rPr>
            <w:noProof/>
            <w:webHidden/>
          </w:rPr>
          <w:tab/>
        </w:r>
        <w:r w:rsidR="00B243D7">
          <w:rPr>
            <w:noProof/>
            <w:webHidden/>
          </w:rPr>
          <w:fldChar w:fldCharType="begin"/>
        </w:r>
        <w:r w:rsidR="00B243D7">
          <w:rPr>
            <w:noProof/>
            <w:webHidden/>
          </w:rPr>
          <w:instrText xml:space="preserve"> PAGEREF _Toc529231424 \h </w:instrText>
        </w:r>
        <w:r w:rsidR="00B243D7">
          <w:rPr>
            <w:noProof/>
            <w:webHidden/>
          </w:rPr>
        </w:r>
        <w:r w:rsidR="00B243D7">
          <w:rPr>
            <w:noProof/>
            <w:webHidden/>
          </w:rPr>
          <w:fldChar w:fldCharType="separate"/>
        </w:r>
        <w:r w:rsidR="00B243D7">
          <w:rPr>
            <w:noProof/>
            <w:webHidden/>
          </w:rPr>
          <w:t>20</w:t>
        </w:r>
        <w:r w:rsidR="00B243D7">
          <w:rPr>
            <w:noProof/>
            <w:webHidden/>
          </w:rPr>
          <w:fldChar w:fldCharType="end"/>
        </w:r>
      </w:hyperlink>
    </w:p>
    <w:p w14:paraId="03B96CBC" w14:textId="19D4DDAA" w:rsidR="00370B8C" w:rsidRDefault="00B243D7">
      <w:pPr>
        <w:jc w:val="left"/>
        <w:rPr>
          <w:lang w:val="en-US"/>
        </w:rPr>
      </w:pPr>
      <w:r>
        <w:rPr>
          <w:lang w:val="en-US"/>
        </w:rPr>
        <w:fldChar w:fldCharType="end"/>
      </w:r>
      <w:r w:rsidR="00370B8C">
        <w:rPr>
          <w:lang w:val="en-US"/>
        </w:rPr>
        <w:br w:type="page"/>
      </w:r>
    </w:p>
    <w:p w14:paraId="0136848E" w14:textId="7074379C" w:rsidR="009F370B" w:rsidRDefault="00370B8C" w:rsidP="00742FDD">
      <w:pPr>
        <w:pStyle w:val="Heading1"/>
        <w:numPr>
          <w:ilvl w:val="0"/>
          <w:numId w:val="0"/>
        </w:numPr>
        <w:ind w:left="432"/>
      </w:pPr>
      <w:bookmarkStart w:id="7" w:name="_Toc529231490"/>
      <w:r>
        <w:lastRenderedPageBreak/>
        <w:t>DANH MỤC BẢNG</w:t>
      </w:r>
      <w:bookmarkEnd w:id="7"/>
    </w:p>
    <w:p w14:paraId="35865E46" w14:textId="77777777" w:rsidR="00B243D7" w:rsidRPr="007C127C" w:rsidRDefault="00B243D7" w:rsidP="007C127C">
      <w:pPr>
        <w:rPr>
          <w:lang w:val="en-US"/>
        </w:rPr>
      </w:pPr>
    </w:p>
    <w:p w14:paraId="2E2DAA0B" w14:textId="77777777" w:rsidR="000848CF" w:rsidRDefault="000848CF" w:rsidP="000848CF">
      <w:pPr>
        <w:rPr>
          <w:lang w:val="en-US"/>
        </w:rPr>
      </w:pPr>
    </w:p>
    <w:p w14:paraId="6B917812" w14:textId="52581A4B" w:rsidR="000848CF" w:rsidRDefault="000848CF">
      <w:pPr>
        <w:jc w:val="left"/>
        <w:rPr>
          <w:rFonts w:eastAsiaTheme="majorEastAsia" w:cstheme="majorBidi"/>
          <w:b/>
          <w:lang w:val="en-US"/>
        </w:rPr>
      </w:pPr>
      <w:r>
        <w:rPr>
          <w:lang w:val="en-US"/>
        </w:rPr>
        <w:br w:type="page"/>
      </w:r>
    </w:p>
    <w:p w14:paraId="19920118" w14:textId="64F03DD5" w:rsidR="00E913F0" w:rsidRDefault="00E913F0" w:rsidP="007C127C">
      <w:pPr>
        <w:pStyle w:val="Heading1"/>
        <w:numPr>
          <w:ilvl w:val="0"/>
          <w:numId w:val="0"/>
        </w:numPr>
        <w:ind w:left="540"/>
      </w:pPr>
      <w:bookmarkStart w:id="8" w:name="_Toc529231491"/>
      <w:bookmarkEnd w:id="4"/>
      <w:r>
        <w:lastRenderedPageBreak/>
        <w:t>TÓM TẮT</w:t>
      </w:r>
      <w:bookmarkEnd w:id="8"/>
    </w:p>
    <w:p w14:paraId="6F8101EC" w14:textId="77777777" w:rsidR="00E913F0" w:rsidRDefault="00E913F0">
      <w:pPr>
        <w:jc w:val="left"/>
        <w:rPr>
          <w:rFonts w:eastAsiaTheme="majorEastAsia" w:cstheme="majorBidi"/>
          <w:b/>
          <w:lang w:val="en-US"/>
        </w:rPr>
      </w:pPr>
      <w:r>
        <w:rPr>
          <w:lang w:val="en-US"/>
        </w:rPr>
        <w:br w:type="page"/>
      </w:r>
    </w:p>
    <w:p w14:paraId="5921135A" w14:textId="1E59C01B" w:rsidR="00E913F0" w:rsidRDefault="00E913F0" w:rsidP="007C127C">
      <w:pPr>
        <w:pStyle w:val="Heading1"/>
        <w:numPr>
          <w:ilvl w:val="0"/>
          <w:numId w:val="0"/>
        </w:numPr>
        <w:ind w:left="432"/>
      </w:pPr>
      <w:bookmarkStart w:id="9" w:name="_Toc529231492"/>
      <w:r>
        <w:lastRenderedPageBreak/>
        <w:t>ABSTRACT</w:t>
      </w:r>
      <w:bookmarkEnd w:id="9"/>
    </w:p>
    <w:p w14:paraId="742B8B1F" w14:textId="77777777" w:rsidR="00E913F0" w:rsidRDefault="00E913F0">
      <w:pPr>
        <w:jc w:val="left"/>
        <w:rPr>
          <w:rFonts w:eastAsiaTheme="majorEastAsia" w:cstheme="majorBidi"/>
          <w:b/>
          <w:lang w:val="en-US"/>
        </w:rPr>
      </w:pPr>
      <w:r>
        <w:rPr>
          <w:lang w:val="en-US"/>
        </w:rPr>
        <w:br w:type="page"/>
      </w:r>
    </w:p>
    <w:p w14:paraId="52017E5E" w14:textId="54550CDB" w:rsidR="00CB27A4" w:rsidRPr="00E913F0" w:rsidRDefault="00E913F0" w:rsidP="007C127C">
      <w:pPr>
        <w:pStyle w:val="Heading1"/>
        <w:numPr>
          <w:ilvl w:val="0"/>
          <w:numId w:val="0"/>
        </w:numPr>
        <w:ind w:left="432"/>
      </w:pPr>
      <w:bookmarkStart w:id="10" w:name="_Toc529231493"/>
      <w:r>
        <w:lastRenderedPageBreak/>
        <w:t>TỪ KHÓA</w:t>
      </w:r>
      <w:bookmarkEnd w:id="10"/>
    </w:p>
    <w:p w14:paraId="1140A287" w14:textId="77777777" w:rsidR="00B81776" w:rsidRPr="00B04AB8" w:rsidRDefault="00B81776" w:rsidP="00DA561E">
      <w:pPr>
        <w:spacing w:line="360" w:lineRule="auto"/>
      </w:pPr>
    </w:p>
    <w:p w14:paraId="47A5CA46" w14:textId="7F4202B7" w:rsidR="00A31690" w:rsidRDefault="00A31690">
      <w:pPr>
        <w:jc w:val="left"/>
      </w:pPr>
      <w:bookmarkStart w:id="11" w:name="_Toc484566602"/>
      <w:r>
        <w:br w:type="page"/>
      </w:r>
    </w:p>
    <w:p w14:paraId="226F23FD" w14:textId="77777777" w:rsidR="00AA15A1" w:rsidRPr="00B04AB8" w:rsidRDefault="00AA15A1" w:rsidP="00DA561E">
      <w:pPr>
        <w:spacing w:line="360" w:lineRule="auto"/>
        <w:ind w:firstLine="720"/>
        <w:rPr>
          <w:rFonts w:eastAsiaTheme="majorEastAsia" w:cstheme="majorBidi"/>
          <w:b/>
        </w:rPr>
      </w:pPr>
    </w:p>
    <w:p w14:paraId="3E4DAE8E" w14:textId="4F16B379" w:rsidR="00F20C89" w:rsidRDefault="00CB27A4" w:rsidP="007C127C">
      <w:pPr>
        <w:pStyle w:val="Heading1"/>
      </w:pPr>
      <w:bookmarkStart w:id="12" w:name="_Toc529231494"/>
      <w:r w:rsidRPr="00B04AB8">
        <w:t>TỔNG QUAN</w:t>
      </w:r>
      <w:bookmarkEnd w:id="11"/>
      <w:bookmarkEnd w:id="12"/>
    </w:p>
    <w:p w14:paraId="68E56884" w14:textId="34EFF709" w:rsidR="00370B8C" w:rsidRDefault="00370B8C" w:rsidP="00370B8C">
      <w:pPr>
        <w:pStyle w:val="Heading2"/>
        <w:rPr>
          <w:lang w:val="en-US"/>
        </w:rPr>
      </w:pPr>
      <w:bookmarkStart w:id="13" w:name="_Toc529231495"/>
      <w:r w:rsidRPr="00370B8C">
        <w:rPr>
          <w:lang w:val="en-US"/>
        </w:rPr>
        <w:t>Đặt vấn đề</w:t>
      </w:r>
      <w:bookmarkEnd w:id="13"/>
    </w:p>
    <w:p w14:paraId="3E60C175" w14:textId="53DAEED2" w:rsidR="00016B3B" w:rsidRDefault="00CA57A3" w:rsidP="00CA57A3">
      <w:pPr>
        <w:rPr>
          <w:lang w:val="en-US"/>
        </w:rPr>
      </w:pPr>
      <w:r>
        <w:rPr>
          <w:lang w:val="en-US"/>
        </w:rPr>
        <w:tab/>
        <w:t>Trong thời kì xã hội phát triển mạnh mẽ, con người nghĩ đến bản thân mình và yêu công việc nhiều hơn. Chúng ta dành thời gian nhiều hơn cho công việc, bỏ qua công việc dọn dẹp trong nhà, đặc biệt lầ chuyện giặt giũ.</w:t>
      </w:r>
      <w:r w:rsidR="00D82BBB">
        <w:rPr>
          <w:lang w:val="en-US"/>
        </w:rPr>
        <w:t xml:space="preserve"> Đó là một vấn đề thật mệt mỏi với những người có công việc bận rộn hay cảm thấy nhàm chán với nó. Mỗi lúc như vậy, ta liền tìm ngay đến những cửa hàng dịch vụ giặt giũ. Nhưng vấn đề bất cập ở đây là trong trường hợp ta đang bận không thể đem quần áo đến tận nơi để gửi giặt là </w:t>
      </w:r>
      <w:r w:rsidR="00924D6A">
        <w:rPr>
          <w:lang w:val="en-US"/>
        </w:rPr>
        <w:t>thứ nhất</w:t>
      </w:r>
      <w:r w:rsidR="00D82BBB">
        <w:rPr>
          <w:lang w:val="en-US"/>
        </w:rPr>
        <w:t xml:space="preserve">, thứ hai nếu chúng ta có nhiều loại quần áo và mong muốn giặt giũ với những hình thức khác nhau nhưng lại không biết cửa hàng nào có đầy đủ các hình thức mình </w:t>
      </w:r>
      <w:r w:rsidR="00924D6A">
        <w:rPr>
          <w:lang w:val="en-US"/>
        </w:rPr>
        <w:t>đang cần</w:t>
      </w:r>
      <w:r w:rsidR="00D82BBB">
        <w:rPr>
          <w:lang w:val="en-US"/>
        </w:rPr>
        <w:t>.</w:t>
      </w:r>
      <w:r w:rsidR="00924D6A">
        <w:rPr>
          <w:lang w:val="en-US"/>
        </w:rPr>
        <w:t xml:space="preserve"> Bên cạnh đó, ta không chủ động được thời gian lấy quần áo nếu không được chủ của hàng cho một lịch hẹn sau khi </w:t>
      </w:r>
      <w:r w:rsidR="00016B3B">
        <w:rPr>
          <w:lang w:val="en-US"/>
        </w:rPr>
        <w:t>nhận đồ giặt,</w:t>
      </w:r>
      <w:r w:rsidR="00237164">
        <w:rPr>
          <w:lang w:val="en-US"/>
        </w:rPr>
        <w:t xml:space="preserve"> quần áo của mình cũng mong muốn được chi tiết về các đặc điểm quần áo tránh trường hợp thất lạc trong quá trình sử dụng dịch vụ, </w:t>
      </w:r>
      <w:r w:rsidR="00016B3B">
        <w:rPr>
          <w:lang w:val="en-US"/>
        </w:rPr>
        <w:t xml:space="preserve">cũng như chi phí bỏ ra cho một lần sử dụng dịch vụ không được minh bạch ban đầu. </w:t>
      </w:r>
    </w:p>
    <w:p w14:paraId="2EF5850F" w14:textId="74E4D215" w:rsidR="00016B3B" w:rsidRDefault="00016B3B" w:rsidP="007C127C">
      <w:pPr>
        <w:ind w:firstLine="720"/>
        <w:rPr>
          <w:lang w:val="en-US"/>
        </w:rPr>
      </w:pPr>
      <w:r>
        <w:rPr>
          <w:lang w:val="en-US"/>
        </w:rPr>
        <w:t>Đó là vấn đề của người sử dụng dịch vụ, còn đối chủ cửa hàng một phải đối mặt với vấn đề sắp xếp các đơn hàng như thế nào để hoàn tất việc xử lí các đơn hàng một cách nhanh nhất và tiết kiệm nhất có thể. Việc xử lí bằng cách sổ sách ghi chép, hay theo thứ tự đơn hàng nào trước xử lí trước dẫn đến vấn đề những đơn hàng cần xử lí trước hạn giao trả cho khách lại phải trong tình trạng chờ đợi những đơn hàng chưa đến hạn giao trả.</w:t>
      </w:r>
      <w:r w:rsidR="00C8482A">
        <w:rPr>
          <w:lang w:val="en-US"/>
        </w:rPr>
        <w:t xml:space="preserve"> Cũng như việc phân loại đồ theo cách thủ công tốn thời gian.</w:t>
      </w:r>
    </w:p>
    <w:p w14:paraId="6DFFE8BF" w14:textId="084F0FA9" w:rsidR="00370B8C" w:rsidRPr="00370B8C" w:rsidRDefault="00016B3B" w:rsidP="00370B8C">
      <w:pPr>
        <w:rPr>
          <w:lang w:val="en-US"/>
        </w:rPr>
      </w:pPr>
      <w:r>
        <w:rPr>
          <w:lang w:val="en-US"/>
        </w:rPr>
        <w:tab/>
        <w:t>Để giải quyết những vấn đề được nêu trên, ta cần một hệ thống mà hỗ trợ người sử dụng dịch vụ có thể chọn lựa theo yêu cầu của mình cần thiết. Và hỗ tr</w:t>
      </w:r>
      <w:r w:rsidR="00DE0F89">
        <w:rPr>
          <w:lang w:val="en-US"/>
        </w:rPr>
        <w:t>ợ đưa ra gợi ý sắp xếp lịch xử lí đơn hàng cho các máy cho chủ cửa hàng kèm với cho họ chủ động sắp xếp từng đơn hàng riêng biệt một cách thủ công. Đó là những điều mà hệ thống này mong muốn mang lại.</w:t>
      </w:r>
    </w:p>
    <w:p w14:paraId="338EDF31" w14:textId="095C6A37" w:rsidR="00370B8C" w:rsidRDefault="00370B8C" w:rsidP="00370B8C">
      <w:pPr>
        <w:pStyle w:val="Heading2"/>
        <w:rPr>
          <w:lang w:val="en-US"/>
        </w:rPr>
      </w:pPr>
      <w:bookmarkStart w:id="14" w:name="_Toc529231496"/>
      <w:r>
        <w:rPr>
          <w:lang w:val="en-US"/>
        </w:rPr>
        <w:t>Lịch sử giải quyết vấn đề</w:t>
      </w:r>
      <w:bookmarkEnd w:id="14"/>
    </w:p>
    <w:p w14:paraId="7BB3C2EC" w14:textId="18CA52FA" w:rsidR="00C8482A" w:rsidRDefault="00237164" w:rsidP="00370B8C">
      <w:pPr>
        <w:rPr>
          <w:lang w:val="en-US"/>
        </w:rPr>
      </w:pPr>
      <w:r>
        <w:rPr>
          <w:lang w:val="en-US"/>
        </w:rPr>
        <w:tab/>
        <w:t xml:space="preserve">Có nhiều giải pháp đã được đặt ra để giải quyết vấn đề: Dịch vụ giặt ủi giao nhận đồ tận nơi, dịch vụ tự giặt ủi, …. Các giải pháp này đặt ra giúp cửa hàng giải quyết các vấn đề cơ bản như: Hỗ trợ khách hàng nhận đồ tận nơi nhưng quần áo của khách hàng không ghi rõ chi tiết để tránh thất lạc đồ khách, cũng như </w:t>
      </w:r>
      <w:r w:rsidR="00C8482A">
        <w:rPr>
          <w:lang w:val="en-US"/>
        </w:rPr>
        <w:t xml:space="preserve">quá trình giao nhận không có biên nhận cho khách hàng kiểm tra đồ của mình. Và quần áo đã nhận về cửa hàng luôn được phân loại theo cách thủ công. </w:t>
      </w:r>
    </w:p>
    <w:p w14:paraId="235A84E5" w14:textId="6D8D538D" w:rsidR="00370B8C" w:rsidRDefault="00C8482A" w:rsidP="007C127C">
      <w:pPr>
        <w:pStyle w:val="Heading2"/>
        <w:rPr>
          <w:lang w:val="en-US"/>
        </w:rPr>
      </w:pPr>
      <w:r>
        <w:rPr>
          <w:lang w:val="en-US"/>
        </w:rPr>
        <w:br w:type="page"/>
      </w:r>
      <w:bookmarkStart w:id="15" w:name="_Toc529231110"/>
      <w:bookmarkStart w:id="16" w:name="_Toc529231497"/>
      <w:bookmarkStart w:id="17" w:name="_Toc529231498"/>
      <w:bookmarkEnd w:id="15"/>
      <w:bookmarkEnd w:id="16"/>
      <w:r w:rsidR="00370B8C" w:rsidRPr="007C127C">
        <w:lastRenderedPageBreak/>
        <w:t>Phạm</w:t>
      </w:r>
      <w:r w:rsidR="00370B8C">
        <w:rPr>
          <w:lang w:val="en-US"/>
        </w:rPr>
        <w:t xml:space="preserve"> vi đề tài</w:t>
      </w:r>
      <w:bookmarkEnd w:id="17"/>
    </w:p>
    <w:p w14:paraId="7C74B52E" w14:textId="65076AFD" w:rsidR="00C8482A" w:rsidRDefault="00C8482A" w:rsidP="00C8482A">
      <w:pPr>
        <w:rPr>
          <w:lang w:val="en-US"/>
        </w:rPr>
      </w:pPr>
      <w:r>
        <w:rPr>
          <w:lang w:val="en-US"/>
        </w:rPr>
        <w:tab/>
        <w:t>Đề tài được đặt ra với mong muốn giải quyết được vấn đề trong việc tạo đơn hàng cho khách hàng thông qua việc đặt đơn hàng thông qua ứng dụng di động. Ứng dụng hỗ trợ khách hàng chọn dịch vụ mình cần thiết và tìm kiếm những chi nhánh của hàng có hỗ trợ đầy đủ dịch vụ khách hàng đã chọn lựa.</w:t>
      </w:r>
    </w:p>
    <w:p w14:paraId="57F1AC7C" w14:textId="61CB35EA" w:rsidR="00370B8C" w:rsidRPr="00370B8C" w:rsidRDefault="00C8482A" w:rsidP="00370B8C">
      <w:pPr>
        <w:rPr>
          <w:lang w:val="en-US"/>
        </w:rPr>
      </w:pPr>
      <w:r>
        <w:rPr>
          <w:lang w:val="en-US"/>
        </w:rPr>
        <w:tab/>
        <w:t>Xây dựng một trang web quản lí thông qua đó cửa hàng có thể quản lí các đơn hàng, biên nhận bằng cách kiểm soát trạng thái của chúng</w:t>
      </w:r>
      <w:r w:rsidR="0044671F">
        <w:rPr>
          <w:lang w:val="en-US"/>
        </w:rPr>
        <w:t>. Hỗ trợ đưa ra gợi ý sắp lịch xử lí đơn hàng cho cửa hàng và phân loại tự động giúp tiết kiệm thời gian nhất có thể.</w:t>
      </w:r>
    </w:p>
    <w:p w14:paraId="452E503B" w14:textId="4BE04F36" w:rsidR="00B81776" w:rsidRDefault="00370B8C" w:rsidP="007C127C">
      <w:pPr>
        <w:pStyle w:val="Heading2"/>
        <w:rPr>
          <w:lang w:val="en-US"/>
        </w:rPr>
      </w:pPr>
      <w:bookmarkStart w:id="18" w:name="_Toc529231499"/>
      <w:r>
        <w:rPr>
          <w:lang w:val="en-US"/>
        </w:rPr>
        <w:t>Phương pháp nghiên cứu</w:t>
      </w:r>
      <w:bookmarkEnd w:id="18"/>
    </w:p>
    <w:p w14:paraId="32972197" w14:textId="774BB876" w:rsidR="00C557CE" w:rsidRPr="00C557CE" w:rsidRDefault="00C557CE" w:rsidP="007C127C">
      <w:pPr>
        <w:pStyle w:val="Heading3"/>
      </w:pPr>
      <w:bookmarkStart w:id="19" w:name="_Toc529231500"/>
      <w:r>
        <w:t>Mục tiêu nghiên cứu</w:t>
      </w:r>
      <w:bookmarkEnd w:id="19"/>
    </w:p>
    <w:p w14:paraId="7CE5FF4B" w14:textId="3D01BBCE" w:rsidR="003C43C4" w:rsidRDefault="003C43C4" w:rsidP="003C43C4">
      <w:pPr>
        <w:ind w:left="720"/>
        <w:rPr>
          <w:lang w:val="en-US"/>
        </w:rPr>
      </w:pPr>
      <w:r>
        <w:rPr>
          <w:lang w:val="en-US"/>
        </w:rPr>
        <w:t>Phát triển một mô hình hệ thống giặt ủi dựa trên các công nghệ phổ biến hiện nay gồm:</w:t>
      </w:r>
    </w:p>
    <w:p w14:paraId="068EA7C1" w14:textId="10097A0A" w:rsidR="009219F1" w:rsidRDefault="009219F1" w:rsidP="003C43C4">
      <w:pPr>
        <w:ind w:left="720"/>
        <w:rPr>
          <w:lang w:val="en-US"/>
        </w:rPr>
      </w:pPr>
      <w:r>
        <w:rPr>
          <w:lang w:val="en-US"/>
        </w:rPr>
        <w:t>- Xây dựng một ứng dụng Android hỗ trợ khách hàng tạo đơn hàng và tìm được những chi nhánh giặt ủi của cửa hàng gần nhất trong phạm vi được quy định trước.</w:t>
      </w:r>
    </w:p>
    <w:p w14:paraId="569B78E5" w14:textId="00065C5C" w:rsidR="009219F1" w:rsidRDefault="009219F1" w:rsidP="003C43C4">
      <w:pPr>
        <w:ind w:left="720"/>
        <w:rPr>
          <w:lang w:val="en-US"/>
        </w:rPr>
      </w:pPr>
      <w:r>
        <w:rPr>
          <w:lang w:val="en-US"/>
        </w:rPr>
        <w:t>- Xây dựng một trong Web quản lí các đơn hàng của khách hàng sau khi họ chấp nhận xây dựng đơn hàng từ ứng dụng Android. Trang Web hỗ trợ nhận viên quản lí đơn hàng theo dõi được tình trạng của đơn hàng thông qua việc quản lí các dơn hàng dựa trên trạng thái của chúng. Cùng với đó, trang web cung cấp tạo đơn hàng nếu khách hàng không đặt hàng thông qua ứng dụng điện thoại.</w:t>
      </w:r>
    </w:p>
    <w:p w14:paraId="0F11ED9F" w14:textId="5CE0E0C4" w:rsidR="009219F1" w:rsidRDefault="009219F1" w:rsidP="003C43C4">
      <w:pPr>
        <w:ind w:left="720"/>
        <w:rPr>
          <w:lang w:val="en-US"/>
        </w:rPr>
      </w:pPr>
      <w:r>
        <w:rPr>
          <w:lang w:val="en-US"/>
        </w:rPr>
        <w:t xml:space="preserve">- Để ứng dụng điện thoại và trang web liên kết với nhau thông qua một Server API </w:t>
      </w:r>
      <w:r w:rsidR="00990D37">
        <w:rPr>
          <w:lang w:val="en-US"/>
        </w:rPr>
        <w:t>trung gian làm nhiệm vụ truy xuất dữ liệu từ cơ sở dữ liệu và trả về cho Client (ứng dụng Android, trang Web).</w:t>
      </w:r>
    </w:p>
    <w:p w14:paraId="1ED929C6" w14:textId="2AC084AE" w:rsidR="00370B8C" w:rsidRDefault="00990D37" w:rsidP="00990D37">
      <w:pPr>
        <w:ind w:left="720"/>
        <w:rPr>
          <w:lang w:val="en-US"/>
        </w:rPr>
      </w:pPr>
      <w:r>
        <w:rPr>
          <w:lang w:val="en-US"/>
        </w:rPr>
        <w:t>- Áp dụng giải thuật để giải quyết được bài toán phân chia các đơn hàng vào các máy giặt sao cho thời gian xử lí các đơn hàng là nhanh nhất có thể và đúng thời gian giao trả đồ cho khách hàng.</w:t>
      </w:r>
    </w:p>
    <w:p w14:paraId="15424793" w14:textId="6D4D2948" w:rsidR="00990D37" w:rsidRDefault="00370B8C" w:rsidP="00370B8C">
      <w:pPr>
        <w:jc w:val="left"/>
        <w:rPr>
          <w:lang w:val="en-US"/>
        </w:rPr>
      </w:pPr>
      <w:r>
        <w:rPr>
          <w:lang w:val="en-US"/>
        </w:rPr>
        <w:br w:type="page"/>
      </w:r>
    </w:p>
    <w:p w14:paraId="4C7465A5" w14:textId="585E7E9E" w:rsidR="00676357" w:rsidRDefault="00676357" w:rsidP="00CA57A3">
      <w:pPr>
        <w:pStyle w:val="Heading3"/>
      </w:pPr>
      <w:bookmarkStart w:id="20" w:name="_Toc484566608"/>
      <w:bookmarkStart w:id="21" w:name="_Toc529231501"/>
      <w:r w:rsidRPr="00B04AB8">
        <w:lastRenderedPageBreak/>
        <w:t>Đối tượng nghiên cứu</w:t>
      </w:r>
      <w:bookmarkEnd w:id="20"/>
      <w:bookmarkEnd w:id="21"/>
    </w:p>
    <w:p w14:paraId="4B043230" w14:textId="267D4927" w:rsidR="005E5E84" w:rsidRDefault="00754F1B" w:rsidP="005E5E84">
      <w:pPr>
        <w:rPr>
          <w:lang w:val="en-US"/>
        </w:rPr>
      </w:pPr>
      <w:r>
        <w:rPr>
          <w:lang w:val="en-US"/>
        </w:rPr>
        <w:tab/>
        <w:t>Nghiên cứu về lập trình Android nói riêng và lập trình di động nói chung. Cách liên kết ứng dụng với hệ thống API thông qua Apollo Client.</w:t>
      </w:r>
      <w:r w:rsidR="00A77377">
        <w:rPr>
          <w:lang w:val="en-US"/>
        </w:rPr>
        <w:t xml:space="preserve"> Cùng kết hợp với sử dụng ReactJS để tạo nên một trang web quản lí đơn hàng.</w:t>
      </w:r>
    </w:p>
    <w:p w14:paraId="1A2FBCBC" w14:textId="2F5E5431" w:rsidR="00754F1B" w:rsidRPr="00754F1B" w:rsidRDefault="00754F1B" w:rsidP="005E5E84">
      <w:pPr>
        <w:rPr>
          <w:lang w:val="en-US"/>
        </w:rPr>
      </w:pPr>
      <w:r>
        <w:rPr>
          <w:lang w:val="en-US"/>
        </w:rPr>
        <w:tab/>
        <w:t>Tìm hiểu và áp dụng GraphQL, Postgraphile vào xây dựng hệ thống API kiểu mới (một end point).</w:t>
      </w:r>
    </w:p>
    <w:p w14:paraId="5CD3DB9C" w14:textId="0D67AEA2" w:rsidR="00997C30" w:rsidRDefault="004863AF" w:rsidP="00CA57A3">
      <w:pPr>
        <w:pStyle w:val="Heading3"/>
      </w:pPr>
      <w:bookmarkStart w:id="22" w:name="_Toc484566609"/>
      <w:bookmarkStart w:id="23" w:name="_Toc529231502"/>
      <w:r w:rsidRPr="00B04AB8">
        <w:t>Phạm vi</w:t>
      </w:r>
      <w:r w:rsidR="00997C30" w:rsidRPr="00B04AB8">
        <w:t xml:space="preserve"> nghiên cứu</w:t>
      </w:r>
      <w:bookmarkEnd w:id="22"/>
      <w:bookmarkEnd w:id="23"/>
    </w:p>
    <w:p w14:paraId="715190F5" w14:textId="6F7EC3F8" w:rsidR="00754F1B" w:rsidRDefault="00754F1B" w:rsidP="00754F1B">
      <w:pPr>
        <w:rPr>
          <w:lang w:val="en-US"/>
        </w:rPr>
      </w:pPr>
      <w:r>
        <w:tab/>
      </w:r>
      <w:r>
        <w:rPr>
          <w:lang w:val="en-US"/>
        </w:rPr>
        <w:t xml:space="preserve">Nghiên cứu các phương pháp </w:t>
      </w:r>
      <w:r w:rsidR="00F269B7">
        <w:rPr>
          <w:lang w:val="en-US"/>
        </w:rPr>
        <w:t>về lập trình Android hiệu quả. Áp dụng các thư viện bổ trợ cho việc tạo ứng dụng nhanh chóng.</w:t>
      </w:r>
      <w:r w:rsidR="00C72A3D">
        <w:rPr>
          <w:lang w:val="en-US"/>
        </w:rPr>
        <w:t xml:space="preserve"> Đối với tạo trang web bằng ReactJS, việc tạo dựng nên trang web một cách đơn giản phù hợp cho người mới bắt đầu tìm hiểu.</w:t>
      </w:r>
    </w:p>
    <w:p w14:paraId="087DF806" w14:textId="63B1826C" w:rsidR="00C557CE" w:rsidRDefault="00F269B7" w:rsidP="00754F1B">
      <w:pPr>
        <w:rPr>
          <w:lang w:val="en-US"/>
        </w:rPr>
      </w:pPr>
      <w:r>
        <w:rPr>
          <w:lang w:val="en-US"/>
        </w:rPr>
        <w:tab/>
        <w:t xml:space="preserve">Nghiên cứu tạo Server GraphQL cho người mới bắt đầu kết hợp với Postgrahile, cũng như cách sử dụng cơ sở dữ liệu </w:t>
      </w:r>
      <w:r w:rsidR="00653696">
        <w:rPr>
          <w:lang w:val="en-US"/>
        </w:rPr>
        <w:t>PostgreSQL</w:t>
      </w:r>
      <w:r>
        <w:rPr>
          <w:lang w:val="en-US"/>
        </w:rPr>
        <w:t>.</w:t>
      </w:r>
      <w:r w:rsidR="00C86C51">
        <w:rPr>
          <w:lang w:val="en-US"/>
        </w:rPr>
        <w:t xml:space="preserve"> </w:t>
      </w:r>
      <w:r w:rsidR="00C72A3D">
        <w:rPr>
          <w:lang w:val="en-US"/>
        </w:rPr>
        <w:t>Việc sử dụng Postgrahile phù hợp cho người bắt đầu nghiên cứu, từng bước hiểu được cách xây dựng và viết các Mutation và Query.</w:t>
      </w:r>
    </w:p>
    <w:p w14:paraId="7D7A9BA2" w14:textId="16703463" w:rsidR="00F269B7" w:rsidRDefault="00C557CE" w:rsidP="00CA57A3">
      <w:pPr>
        <w:jc w:val="left"/>
        <w:rPr>
          <w:lang w:val="en-US"/>
        </w:rPr>
      </w:pPr>
      <w:r>
        <w:rPr>
          <w:lang w:val="en-US"/>
        </w:rPr>
        <w:br w:type="page"/>
      </w:r>
    </w:p>
    <w:p w14:paraId="0C2167C5" w14:textId="5DA3398B" w:rsidR="00676357" w:rsidRPr="00B04AB8" w:rsidRDefault="00C557CE" w:rsidP="007C127C">
      <w:pPr>
        <w:pStyle w:val="Heading1"/>
      </w:pPr>
      <w:bookmarkStart w:id="24" w:name="_Toc484566610"/>
      <w:bookmarkStart w:id="25" w:name="_Toc529231503"/>
      <w:r w:rsidRPr="00B04AB8">
        <w:rPr>
          <w:rStyle w:val="Heading2Char"/>
          <w:b/>
        </w:rPr>
        <w:lastRenderedPageBreak/>
        <w:t>CƠ SỞ LÝ THUYẾT</w:t>
      </w:r>
      <w:bookmarkEnd w:id="24"/>
      <w:bookmarkEnd w:id="25"/>
    </w:p>
    <w:p w14:paraId="789698BA" w14:textId="0305562F" w:rsidR="00997C30" w:rsidRPr="00530384" w:rsidRDefault="00997C30" w:rsidP="007C127C">
      <w:pPr>
        <w:pStyle w:val="Heading2"/>
        <w:rPr>
          <w:vertAlign w:val="superscript"/>
        </w:rPr>
      </w:pPr>
      <w:bookmarkStart w:id="26" w:name="_Toc484566611"/>
      <w:bookmarkStart w:id="27" w:name="_Toc529231504"/>
      <w:r w:rsidRPr="00B04AB8">
        <w:t>Tìm hiểu về nền tảng Android</w:t>
      </w:r>
      <w:bookmarkEnd w:id="26"/>
      <w:r w:rsidR="00530384">
        <w:rPr>
          <w:vertAlign w:val="superscript"/>
        </w:rPr>
        <w:t>[1]</w:t>
      </w:r>
      <w:bookmarkEnd w:id="27"/>
    </w:p>
    <w:p w14:paraId="446DFF32" w14:textId="77777777" w:rsidR="004863AF" w:rsidRPr="00B04AB8" w:rsidRDefault="004863AF" w:rsidP="00DA561E">
      <w:pPr>
        <w:spacing w:line="360" w:lineRule="auto"/>
        <w:ind w:firstLine="720"/>
        <w:rPr>
          <w:b/>
        </w:rPr>
      </w:pPr>
      <w:r w:rsidRPr="00B04AB8">
        <w:rPr>
          <w:b/>
        </w:rPr>
        <w:t xml:space="preserve">Giới thiệu: </w:t>
      </w:r>
    </w:p>
    <w:p w14:paraId="4AE40318" w14:textId="77777777" w:rsidR="004863AF" w:rsidRPr="00B04AB8" w:rsidRDefault="004863AF" w:rsidP="00DA561E">
      <w:pPr>
        <w:spacing w:line="360" w:lineRule="auto"/>
        <w:ind w:firstLine="720"/>
      </w:pPr>
      <w:r w:rsidRPr="00B04AB8">
        <w:t>Android là một hệ điều hành được thiết kế dành cho các thiết bị di động có màn hình cảm ứng như điện thoại thông minh và máy tính bảng, phát triển bởi Google dựa trên nền tảng Linux. Trước đây, Android được phát triển bởi công ty liên hợp Android ( sau đó được Google mua lại vào năm 2005). Android ra mắt vào ngày 5 tháng 11 năm 2007 cùng với tuyên bố thành lập Liên minh thiết bị cầm tay mở (Open Handset Alliance) bao gồm 78 công ty phần cứng, phần mềm và viễn thông với mục tiêu đẩy mạnh các tiêu chuẩn mở cho các thiết bị di động. Chiếc điện thoại đầu tiên chạy Android được bán vào tháng 10 năm 2008. Các nhà phát triển viết ứng dụng cho Android dựa trên ngôn ngữ Java.</w:t>
      </w:r>
    </w:p>
    <w:p w14:paraId="28579912" w14:textId="77777777" w:rsidR="004863AF" w:rsidRPr="00B04AB8" w:rsidRDefault="004863AF" w:rsidP="00DA561E">
      <w:pPr>
        <w:spacing w:line="360" w:lineRule="auto"/>
        <w:ind w:firstLine="720"/>
      </w:pPr>
      <w:r w:rsidRPr="00B04AB8">
        <w:t>Được xây dựng trên nền tảng mở, thư viện đa năng, mạnh mẽ, Android đã nhanh chóng được cộng đồng lập trình viên hưởng ứng mạnh mẽ. Do đó, Android có cộng đồng lập trình viên đông đảo chuyên viết các ứng dụng để mở rộng chức năng của thiết bị. Vào tháng 10 năm 2012, có khoảng 700.000 ứng dụng trên Android, và số lượt tải ứng dụng từ Google Play, cửa hàng ứng dụng chính của Android, ước tính khoảng 25 tỷ lượt. Android chiếm 75% thị phần điện thoại thông minh trên toàn thế giới (quý 3 năm 2012),với tổng cộng 500 triệu thiết bị đã được kích hoạt và 1,3 triệu lượt kích hoạt mỗi ngày.</w:t>
      </w:r>
    </w:p>
    <w:p w14:paraId="2C4C2129" w14:textId="77777777" w:rsidR="00B243D7" w:rsidRDefault="004863AF" w:rsidP="007C127C">
      <w:pPr>
        <w:keepNext/>
        <w:spacing w:line="360" w:lineRule="auto"/>
        <w:ind w:firstLine="720"/>
        <w:jc w:val="center"/>
      </w:pPr>
      <w:r w:rsidRPr="00B04AB8">
        <w:rPr>
          <w:noProof/>
          <w:lang w:eastAsia="vi-VN"/>
        </w:rPr>
        <w:lastRenderedPageBreak/>
        <w:drawing>
          <wp:inline distT="0" distB="0" distL="0" distR="0" wp14:anchorId="6ED4CA09" wp14:editId="7457BEB1">
            <wp:extent cx="1905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7.0-en.png"/>
                    <pic:cNvPicPr/>
                  </pic:nvPicPr>
                  <pic:blipFill>
                    <a:blip r:embed="rId8">
                      <a:extLst>
                        <a:ext uri="{28A0092B-C50C-407E-A947-70E740481C1C}">
                          <a14:useLocalDpi xmlns:a14="http://schemas.microsoft.com/office/drawing/2010/main" val="0"/>
                        </a:ext>
                      </a:extLst>
                    </a:blip>
                    <a:stretch>
                      <a:fillRect/>
                    </a:stretch>
                  </pic:blipFill>
                  <pic:spPr>
                    <a:xfrm>
                      <a:off x="0" y="0"/>
                      <a:ext cx="1905000" cy="3390900"/>
                    </a:xfrm>
                    <a:prstGeom prst="rect">
                      <a:avLst/>
                    </a:prstGeom>
                  </pic:spPr>
                </pic:pic>
              </a:graphicData>
            </a:graphic>
          </wp:inline>
        </w:drawing>
      </w:r>
    </w:p>
    <w:p w14:paraId="439809DA" w14:textId="49D93105" w:rsidR="004863AF" w:rsidRPr="007C127C" w:rsidRDefault="00B243D7" w:rsidP="007C127C">
      <w:pPr>
        <w:pStyle w:val="Caption"/>
        <w:jc w:val="center"/>
        <w:rPr>
          <w:color w:val="auto"/>
          <w:sz w:val="26"/>
          <w:szCs w:val="26"/>
          <w:lang w:val="en-US"/>
        </w:rPr>
      </w:pPr>
      <w:bookmarkStart w:id="28" w:name="_Toc529231422"/>
      <w:r w:rsidRPr="007C127C">
        <w:rPr>
          <w:color w:val="auto"/>
          <w:sz w:val="26"/>
          <w:szCs w:val="26"/>
        </w:rPr>
        <w:t xml:space="preserve">Hình </w:t>
      </w:r>
      <w:ins w:id="29" w:author="phuong vu" w:date="2018-11-11T19:33:00Z">
        <w:r w:rsidR="00176856">
          <w:rPr>
            <w:color w:val="auto"/>
            <w:sz w:val="26"/>
            <w:szCs w:val="26"/>
          </w:rPr>
          <w:fldChar w:fldCharType="begin"/>
        </w:r>
        <w:r w:rsidR="00176856">
          <w:rPr>
            <w:color w:val="auto"/>
            <w:sz w:val="26"/>
            <w:szCs w:val="26"/>
          </w:rPr>
          <w:instrText xml:space="preserve"> STYLEREF 1 \s </w:instrText>
        </w:r>
      </w:ins>
      <w:r w:rsidR="00176856">
        <w:rPr>
          <w:color w:val="auto"/>
          <w:sz w:val="26"/>
          <w:szCs w:val="26"/>
        </w:rPr>
        <w:fldChar w:fldCharType="separate"/>
      </w:r>
      <w:r w:rsidR="00176856">
        <w:rPr>
          <w:noProof/>
          <w:color w:val="auto"/>
          <w:sz w:val="26"/>
          <w:szCs w:val="26"/>
        </w:rPr>
        <w:t>2</w:t>
      </w:r>
      <w:ins w:id="30" w:author="phuong vu" w:date="2018-11-11T19:33:00Z">
        <w:r w:rsidR="00176856">
          <w:rPr>
            <w:color w:val="auto"/>
            <w:sz w:val="26"/>
            <w:szCs w:val="26"/>
          </w:rPr>
          <w:fldChar w:fldCharType="end"/>
        </w:r>
        <w:r w:rsidR="00176856">
          <w:rPr>
            <w:color w:val="auto"/>
            <w:sz w:val="26"/>
            <w:szCs w:val="26"/>
          </w:rPr>
          <w:t>.</w:t>
        </w:r>
        <w:r w:rsidR="00176856">
          <w:rPr>
            <w:color w:val="auto"/>
            <w:sz w:val="26"/>
            <w:szCs w:val="26"/>
          </w:rPr>
          <w:fldChar w:fldCharType="begin"/>
        </w:r>
        <w:r w:rsidR="00176856">
          <w:rPr>
            <w:color w:val="auto"/>
            <w:sz w:val="26"/>
            <w:szCs w:val="26"/>
          </w:rPr>
          <w:instrText xml:space="preserve"> SEQ Hình \* ARABIC \s 1 </w:instrText>
        </w:r>
      </w:ins>
      <w:r w:rsidR="00176856">
        <w:rPr>
          <w:color w:val="auto"/>
          <w:sz w:val="26"/>
          <w:szCs w:val="26"/>
        </w:rPr>
        <w:fldChar w:fldCharType="separate"/>
      </w:r>
      <w:ins w:id="31" w:author="phuong vu" w:date="2018-11-11T19:33:00Z">
        <w:r w:rsidR="00176856">
          <w:rPr>
            <w:noProof/>
            <w:color w:val="auto"/>
            <w:sz w:val="26"/>
            <w:szCs w:val="26"/>
          </w:rPr>
          <w:t>1</w:t>
        </w:r>
        <w:r w:rsidR="00176856">
          <w:rPr>
            <w:color w:val="auto"/>
            <w:sz w:val="26"/>
            <w:szCs w:val="26"/>
          </w:rPr>
          <w:fldChar w:fldCharType="end"/>
        </w:r>
      </w:ins>
      <w:del w:id="32" w:author="phuong vu" w:date="2018-11-11T12:00:00Z">
        <w:r w:rsidDel="00E23E74">
          <w:rPr>
            <w:color w:val="auto"/>
            <w:sz w:val="26"/>
            <w:szCs w:val="26"/>
          </w:rPr>
          <w:fldChar w:fldCharType="begin"/>
        </w:r>
        <w:r w:rsidDel="00E23E74">
          <w:rPr>
            <w:color w:val="auto"/>
            <w:sz w:val="26"/>
            <w:szCs w:val="26"/>
          </w:rPr>
          <w:delInstrText xml:space="preserve"> STYLEREF 1 \s </w:delInstrText>
        </w:r>
        <w:r w:rsidDel="00E23E74">
          <w:rPr>
            <w:color w:val="auto"/>
            <w:sz w:val="26"/>
            <w:szCs w:val="26"/>
          </w:rPr>
          <w:fldChar w:fldCharType="separate"/>
        </w:r>
        <w:r w:rsidDel="00E23E74">
          <w:rPr>
            <w:noProof/>
            <w:color w:val="auto"/>
            <w:sz w:val="26"/>
            <w:szCs w:val="26"/>
          </w:rPr>
          <w:delText>2</w:delText>
        </w:r>
        <w:r w:rsidDel="00E23E74">
          <w:rPr>
            <w:color w:val="auto"/>
            <w:sz w:val="26"/>
            <w:szCs w:val="26"/>
          </w:rPr>
          <w:fldChar w:fldCharType="end"/>
        </w:r>
        <w:r w:rsidDel="00E23E74">
          <w:rPr>
            <w:color w:val="auto"/>
            <w:sz w:val="26"/>
            <w:szCs w:val="26"/>
          </w:rPr>
          <w:delText>.</w:delText>
        </w:r>
        <w:r w:rsidDel="00E23E74">
          <w:rPr>
            <w:color w:val="auto"/>
            <w:sz w:val="26"/>
            <w:szCs w:val="26"/>
          </w:rPr>
          <w:fldChar w:fldCharType="begin"/>
        </w:r>
        <w:r w:rsidDel="00E23E74">
          <w:rPr>
            <w:color w:val="auto"/>
            <w:sz w:val="26"/>
            <w:szCs w:val="26"/>
          </w:rPr>
          <w:delInstrText xml:space="preserve"> SEQ Hình \* ARABIC \s 1 </w:delInstrText>
        </w:r>
        <w:r w:rsidDel="00E23E74">
          <w:rPr>
            <w:color w:val="auto"/>
            <w:sz w:val="26"/>
            <w:szCs w:val="26"/>
          </w:rPr>
          <w:fldChar w:fldCharType="separate"/>
        </w:r>
        <w:r w:rsidDel="00E23E74">
          <w:rPr>
            <w:noProof/>
            <w:color w:val="auto"/>
            <w:sz w:val="26"/>
            <w:szCs w:val="26"/>
          </w:rPr>
          <w:delText>1</w:delText>
        </w:r>
        <w:r w:rsidDel="00E23E74">
          <w:rPr>
            <w:color w:val="auto"/>
            <w:sz w:val="26"/>
            <w:szCs w:val="26"/>
          </w:rPr>
          <w:fldChar w:fldCharType="end"/>
        </w:r>
      </w:del>
      <w:r w:rsidRPr="007C127C">
        <w:rPr>
          <w:color w:val="auto"/>
          <w:sz w:val="26"/>
          <w:szCs w:val="26"/>
          <w:lang w:val="en-US"/>
        </w:rPr>
        <w:t xml:space="preserve"> </w:t>
      </w:r>
      <w:r w:rsidRPr="007C127C">
        <w:rPr>
          <w:color w:val="auto"/>
          <w:sz w:val="26"/>
          <w:szCs w:val="26"/>
        </w:rPr>
        <w:t>Giao diện Android 7.0 Nougat</w:t>
      </w:r>
      <w:bookmarkEnd w:id="28"/>
    </w:p>
    <w:p w14:paraId="7FFDBF81" w14:textId="129A0F6A" w:rsidR="00997C30" w:rsidRPr="00530384" w:rsidRDefault="00997C30" w:rsidP="007C127C">
      <w:pPr>
        <w:pStyle w:val="Heading2"/>
        <w:rPr>
          <w:vertAlign w:val="superscript"/>
        </w:rPr>
      </w:pPr>
      <w:bookmarkStart w:id="33" w:name="_Toc529231505"/>
      <w:bookmarkStart w:id="34" w:name="_Toc484566612"/>
      <w:bookmarkStart w:id="35" w:name="_Toc529231506"/>
      <w:bookmarkEnd w:id="33"/>
      <w:r w:rsidRPr="00B04AB8">
        <w:t xml:space="preserve">Tìm hiểu về </w:t>
      </w:r>
      <w:bookmarkEnd w:id="34"/>
      <w:r w:rsidR="001D00CB">
        <w:t>GraphQL</w:t>
      </w:r>
      <w:r w:rsidR="00653696">
        <w:t xml:space="preserve"> </w:t>
      </w:r>
      <w:r w:rsidR="00530384">
        <w:rPr>
          <w:vertAlign w:val="superscript"/>
        </w:rPr>
        <w:t>[2]</w:t>
      </w:r>
      <w:bookmarkEnd w:id="35"/>
    </w:p>
    <w:p w14:paraId="44A8BDE9" w14:textId="390718EA" w:rsidR="006B44B5" w:rsidRDefault="006B44B5" w:rsidP="00DA561E">
      <w:pPr>
        <w:spacing w:line="360" w:lineRule="auto"/>
        <w:ind w:firstLine="720"/>
        <w:rPr>
          <w:b/>
          <w:lang w:val="en-US"/>
        </w:rPr>
      </w:pPr>
      <w:r w:rsidRPr="00B04AB8">
        <w:rPr>
          <w:b/>
          <w:lang w:val="en-US"/>
        </w:rPr>
        <w:t>Giới thiệu:</w:t>
      </w:r>
    </w:p>
    <w:p w14:paraId="6ECFF5A3" w14:textId="294CAA9F" w:rsidR="006B44B5" w:rsidRPr="00B04AB8" w:rsidRDefault="001D00CB" w:rsidP="001D00CB">
      <w:pPr>
        <w:ind w:firstLine="720"/>
        <w:rPr>
          <w:lang w:val="en-US"/>
        </w:rPr>
      </w:pPr>
      <w:r w:rsidRPr="001D00CB">
        <w:rPr>
          <w:lang w:val="en-US"/>
        </w:rPr>
        <w:t>GraphQL là một Graph Query Language được dành cho API. Nó được phát triển bởi Facebook và hiện tại nó được duy trì bởi rất nhiều công ty lớn, và mọi cá nhân trên khắp thế giới. GraphQL từ khi ra đời đã gần như thay thế hoàn toàn REST bởi sự hiệu quả, mạnh mẽ và linh hoạt hơn rất nhiều.</w:t>
      </w:r>
    </w:p>
    <w:p w14:paraId="571212F7" w14:textId="7D3A6DE0" w:rsidR="006B44B5" w:rsidRDefault="006B44B5" w:rsidP="00DA561E">
      <w:pPr>
        <w:spacing w:line="360" w:lineRule="auto"/>
        <w:ind w:firstLine="720"/>
        <w:rPr>
          <w:b/>
          <w:lang w:val="da-DK"/>
        </w:rPr>
      </w:pPr>
      <w:r w:rsidRPr="00B04AB8">
        <w:rPr>
          <w:b/>
          <w:lang w:val="da-DK"/>
        </w:rPr>
        <w:t>Đặc điểm:</w:t>
      </w:r>
    </w:p>
    <w:p w14:paraId="45961B97" w14:textId="4A356120" w:rsidR="001D00CB" w:rsidRDefault="001D00CB" w:rsidP="001D00CB">
      <w:pPr>
        <w:ind w:firstLine="720"/>
        <w:rPr>
          <w:lang w:val="da-DK"/>
        </w:rPr>
      </w:pPr>
      <w:r w:rsidRPr="001D00CB">
        <w:rPr>
          <w:lang w:val="da-DK"/>
        </w:rPr>
        <w:t>-</w:t>
      </w:r>
      <w:r>
        <w:rPr>
          <w:lang w:val="da-DK"/>
        </w:rPr>
        <w:t xml:space="preserve"> </w:t>
      </w:r>
      <w:r w:rsidRPr="001D00CB">
        <w:rPr>
          <w:i/>
          <w:lang w:val="da-DK"/>
        </w:rPr>
        <w:t>Thay thế cho REST:</w:t>
      </w:r>
      <w:r w:rsidRPr="001D00CB">
        <w:rPr>
          <w:lang w:val="da-DK"/>
        </w:rPr>
        <w:t xml:space="preserve"> Vấn đề mà REST đang gặp phải là nó việc phản hồi dữ liệu của REST trả về quá nhiều hoặc là quá ít. Trong cả 2 trường hợp thì hiệu suất của ứng dụng đều bị ảnh hưởng khá nhiều. Giải pháp mà GraphQL đưa ra là cho phép khai báo dữ liệu nơi mà một client có thể xác định chính xác dữ liệu mà mình cần từ một API. Đảm bảo dữ liệu đủ dùng mà không dư thừa, tăng tốc xử lí.</w:t>
      </w:r>
    </w:p>
    <w:p w14:paraId="68E13872" w14:textId="1EDCB909" w:rsidR="001D00CB" w:rsidRPr="001D00CB" w:rsidRDefault="001D00CB" w:rsidP="001D00CB">
      <w:pPr>
        <w:ind w:firstLine="720"/>
        <w:rPr>
          <w:lang w:val="da-DK"/>
        </w:rPr>
      </w:pPr>
      <w:r>
        <w:rPr>
          <w:lang w:val="da-DK"/>
        </w:rPr>
        <w:t xml:space="preserve">- </w:t>
      </w:r>
      <w:r w:rsidR="007643F4">
        <w:rPr>
          <w:i/>
          <w:lang w:val="da-DK"/>
        </w:rPr>
        <w:t>Định nghĩa cơ sở dữ liệu và kiểu dữ liệu</w:t>
      </w:r>
      <w:r w:rsidRPr="001D00CB">
        <w:rPr>
          <w:i/>
          <w:lang w:val="da-DK"/>
        </w:rPr>
        <w:t>:</w:t>
      </w:r>
    </w:p>
    <w:p w14:paraId="4F88E42B" w14:textId="3B49370B" w:rsidR="001D00CB" w:rsidRPr="001D00CB" w:rsidRDefault="001D00CB" w:rsidP="001D00CB">
      <w:pPr>
        <w:ind w:left="720" w:firstLine="720"/>
        <w:rPr>
          <w:lang w:val="da-DK"/>
        </w:rPr>
      </w:pPr>
      <w:r>
        <w:rPr>
          <w:lang w:val="da-DK"/>
        </w:rPr>
        <w:t xml:space="preserve">+ </w:t>
      </w:r>
      <w:r w:rsidRPr="001D00CB">
        <w:rPr>
          <w:lang w:val="da-DK"/>
        </w:rPr>
        <w:t>GraphQL có 1 hệ thống riêng dành cho nó được sử dụng để xác định schema của một api. Tất cả type được liệt kê trong một API thì được viết trong schema thì sử dụng GraphQL Schema Definition Language (SDL).</w:t>
      </w:r>
    </w:p>
    <w:p w14:paraId="7CDBE8C1" w14:textId="3D3A1858" w:rsidR="001D00CB" w:rsidRDefault="001D00CB" w:rsidP="001D00CB">
      <w:pPr>
        <w:ind w:left="720" w:firstLine="720"/>
        <w:rPr>
          <w:lang w:val="da-DK"/>
        </w:rPr>
      </w:pPr>
      <w:r>
        <w:rPr>
          <w:lang w:val="da-DK"/>
        </w:rPr>
        <w:t xml:space="preserve">+ </w:t>
      </w:r>
      <w:r w:rsidRPr="001D00CB">
        <w:rPr>
          <w:lang w:val="da-DK"/>
        </w:rPr>
        <w:t>Schema này được dùng như là một bản giao dịch giữa client và server để xác định client có thể truy cập dữ liệu như thế nào.</w:t>
      </w:r>
    </w:p>
    <w:p w14:paraId="4AB994C4" w14:textId="7774D03C" w:rsidR="007643F4" w:rsidRDefault="001D00CB" w:rsidP="001D00CB">
      <w:pPr>
        <w:rPr>
          <w:lang w:val="da-DK"/>
        </w:rPr>
      </w:pPr>
      <w:r>
        <w:rPr>
          <w:lang w:val="da-DK"/>
        </w:rPr>
        <w:lastRenderedPageBreak/>
        <w:tab/>
      </w:r>
      <w:r w:rsidR="007643F4">
        <w:rPr>
          <w:i/>
          <w:lang w:val="da-DK"/>
        </w:rPr>
        <w:t xml:space="preserve">- Truy vấn dữ liệu (Query): </w:t>
      </w:r>
      <w:r w:rsidR="007643F4" w:rsidRPr="007643F4">
        <w:rPr>
          <w:lang w:val="da-DK"/>
        </w:rPr>
        <w:t>GraphQL sử dụng việc nạp dữ liệu khác với REST. Nó chí có duy nhất 1 single endpont và hoàn toàn phụ thuộc vào client để xác định những dữ liệu cần thiết. Vì thế client phải chỉ ra các trường cần thiết</w:t>
      </w:r>
      <w:r w:rsidR="007643F4">
        <w:rPr>
          <w:lang w:val="da-DK"/>
        </w:rPr>
        <w:t>.</w:t>
      </w:r>
    </w:p>
    <w:p w14:paraId="5D0F35EC" w14:textId="77777777" w:rsidR="00B243D7" w:rsidRDefault="007643F4" w:rsidP="007C127C">
      <w:pPr>
        <w:keepNext/>
      </w:pPr>
      <w:r>
        <w:rPr>
          <w:noProof/>
        </w:rPr>
        <w:drawing>
          <wp:inline distT="0" distB="0" distL="0" distR="0" wp14:anchorId="7DAB4CC2" wp14:editId="73F46B32">
            <wp:extent cx="5579745" cy="9798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979805"/>
                    </a:xfrm>
                    <a:prstGeom prst="rect">
                      <a:avLst/>
                    </a:prstGeom>
                  </pic:spPr>
                </pic:pic>
              </a:graphicData>
            </a:graphic>
          </wp:inline>
        </w:drawing>
      </w:r>
    </w:p>
    <w:p w14:paraId="42CBB7B4" w14:textId="5F70594F" w:rsidR="007643F4" w:rsidRPr="007C127C" w:rsidRDefault="00B243D7" w:rsidP="007C127C">
      <w:pPr>
        <w:pStyle w:val="Caption"/>
        <w:jc w:val="center"/>
        <w:rPr>
          <w:color w:val="auto"/>
          <w:sz w:val="26"/>
          <w:szCs w:val="26"/>
        </w:rPr>
      </w:pPr>
      <w:bookmarkStart w:id="36" w:name="_Toc529231423"/>
      <w:r w:rsidRPr="007C127C">
        <w:rPr>
          <w:color w:val="auto"/>
          <w:sz w:val="26"/>
          <w:szCs w:val="26"/>
        </w:rPr>
        <w:t xml:space="preserve">Hình </w:t>
      </w:r>
      <w:ins w:id="37" w:author="phuong vu" w:date="2018-11-11T19:33:00Z">
        <w:r w:rsidR="00176856">
          <w:rPr>
            <w:color w:val="auto"/>
            <w:sz w:val="26"/>
            <w:szCs w:val="26"/>
          </w:rPr>
          <w:fldChar w:fldCharType="begin"/>
        </w:r>
        <w:r w:rsidR="00176856">
          <w:rPr>
            <w:color w:val="auto"/>
            <w:sz w:val="26"/>
            <w:szCs w:val="26"/>
          </w:rPr>
          <w:instrText xml:space="preserve"> STYLEREF 1 \s </w:instrText>
        </w:r>
      </w:ins>
      <w:r w:rsidR="00176856">
        <w:rPr>
          <w:color w:val="auto"/>
          <w:sz w:val="26"/>
          <w:szCs w:val="26"/>
        </w:rPr>
        <w:fldChar w:fldCharType="separate"/>
      </w:r>
      <w:r w:rsidR="00176856">
        <w:rPr>
          <w:noProof/>
          <w:color w:val="auto"/>
          <w:sz w:val="26"/>
          <w:szCs w:val="26"/>
        </w:rPr>
        <w:t>2</w:t>
      </w:r>
      <w:ins w:id="38" w:author="phuong vu" w:date="2018-11-11T19:33:00Z">
        <w:r w:rsidR="00176856">
          <w:rPr>
            <w:color w:val="auto"/>
            <w:sz w:val="26"/>
            <w:szCs w:val="26"/>
          </w:rPr>
          <w:fldChar w:fldCharType="end"/>
        </w:r>
        <w:r w:rsidR="00176856">
          <w:rPr>
            <w:color w:val="auto"/>
            <w:sz w:val="26"/>
            <w:szCs w:val="26"/>
          </w:rPr>
          <w:t>.</w:t>
        </w:r>
        <w:r w:rsidR="00176856">
          <w:rPr>
            <w:color w:val="auto"/>
            <w:sz w:val="26"/>
            <w:szCs w:val="26"/>
          </w:rPr>
          <w:fldChar w:fldCharType="begin"/>
        </w:r>
        <w:r w:rsidR="00176856">
          <w:rPr>
            <w:color w:val="auto"/>
            <w:sz w:val="26"/>
            <w:szCs w:val="26"/>
          </w:rPr>
          <w:instrText xml:space="preserve"> SEQ Hình \* ARABIC \s 1 </w:instrText>
        </w:r>
      </w:ins>
      <w:r w:rsidR="00176856">
        <w:rPr>
          <w:color w:val="auto"/>
          <w:sz w:val="26"/>
          <w:szCs w:val="26"/>
        </w:rPr>
        <w:fldChar w:fldCharType="separate"/>
      </w:r>
      <w:ins w:id="39" w:author="phuong vu" w:date="2018-11-11T19:33:00Z">
        <w:r w:rsidR="00176856">
          <w:rPr>
            <w:noProof/>
            <w:color w:val="auto"/>
            <w:sz w:val="26"/>
            <w:szCs w:val="26"/>
          </w:rPr>
          <w:t>2</w:t>
        </w:r>
        <w:r w:rsidR="00176856">
          <w:rPr>
            <w:color w:val="auto"/>
            <w:sz w:val="26"/>
            <w:szCs w:val="26"/>
          </w:rPr>
          <w:fldChar w:fldCharType="end"/>
        </w:r>
      </w:ins>
      <w:del w:id="40" w:author="phuong vu" w:date="2018-11-11T12:00:00Z">
        <w:r w:rsidDel="00E23E74">
          <w:rPr>
            <w:color w:val="auto"/>
            <w:sz w:val="26"/>
            <w:szCs w:val="26"/>
          </w:rPr>
          <w:fldChar w:fldCharType="begin"/>
        </w:r>
        <w:r w:rsidDel="00E23E74">
          <w:rPr>
            <w:color w:val="auto"/>
            <w:sz w:val="26"/>
            <w:szCs w:val="26"/>
          </w:rPr>
          <w:delInstrText xml:space="preserve"> STYLEREF 1 \s </w:delInstrText>
        </w:r>
        <w:r w:rsidDel="00E23E74">
          <w:rPr>
            <w:color w:val="auto"/>
            <w:sz w:val="26"/>
            <w:szCs w:val="26"/>
          </w:rPr>
          <w:fldChar w:fldCharType="separate"/>
        </w:r>
        <w:r w:rsidDel="00E23E74">
          <w:rPr>
            <w:noProof/>
            <w:color w:val="auto"/>
            <w:sz w:val="26"/>
            <w:szCs w:val="26"/>
          </w:rPr>
          <w:delText>2</w:delText>
        </w:r>
        <w:r w:rsidDel="00E23E74">
          <w:rPr>
            <w:color w:val="auto"/>
            <w:sz w:val="26"/>
            <w:szCs w:val="26"/>
          </w:rPr>
          <w:fldChar w:fldCharType="end"/>
        </w:r>
        <w:r w:rsidDel="00E23E74">
          <w:rPr>
            <w:color w:val="auto"/>
            <w:sz w:val="26"/>
            <w:szCs w:val="26"/>
          </w:rPr>
          <w:delText>.</w:delText>
        </w:r>
        <w:r w:rsidDel="00E23E74">
          <w:rPr>
            <w:color w:val="auto"/>
            <w:sz w:val="26"/>
            <w:szCs w:val="26"/>
          </w:rPr>
          <w:fldChar w:fldCharType="begin"/>
        </w:r>
        <w:r w:rsidDel="00E23E74">
          <w:rPr>
            <w:color w:val="auto"/>
            <w:sz w:val="26"/>
            <w:szCs w:val="26"/>
          </w:rPr>
          <w:delInstrText xml:space="preserve"> SEQ Hình \* ARABIC \s 1 </w:delInstrText>
        </w:r>
        <w:r w:rsidDel="00E23E74">
          <w:rPr>
            <w:color w:val="auto"/>
            <w:sz w:val="26"/>
            <w:szCs w:val="26"/>
          </w:rPr>
          <w:fldChar w:fldCharType="separate"/>
        </w:r>
        <w:r w:rsidDel="00E23E74">
          <w:rPr>
            <w:noProof/>
            <w:color w:val="auto"/>
            <w:sz w:val="26"/>
            <w:szCs w:val="26"/>
          </w:rPr>
          <w:delText>2</w:delText>
        </w:r>
        <w:r w:rsidDel="00E23E74">
          <w:rPr>
            <w:color w:val="auto"/>
            <w:sz w:val="26"/>
            <w:szCs w:val="26"/>
          </w:rPr>
          <w:fldChar w:fldCharType="end"/>
        </w:r>
      </w:del>
      <w:r w:rsidRPr="007C127C">
        <w:rPr>
          <w:color w:val="auto"/>
          <w:sz w:val="26"/>
          <w:szCs w:val="26"/>
          <w:lang w:val="en-US"/>
        </w:rPr>
        <w:t xml:space="preserve"> Ví dụ về truy vấn dữ liệu</w:t>
      </w:r>
      <w:bookmarkEnd w:id="36"/>
    </w:p>
    <w:p w14:paraId="57659471" w14:textId="3D2B6100" w:rsidR="007643F4" w:rsidRPr="007643F4" w:rsidRDefault="007643F4" w:rsidP="007643F4">
      <w:pPr>
        <w:jc w:val="center"/>
        <w:rPr>
          <w:i/>
          <w:lang w:val="da-DK"/>
        </w:rPr>
      </w:pPr>
    </w:p>
    <w:p w14:paraId="70E44A36" w14:textId="0E6104D9" w:rsidR="007643F4" w:rsidRDefault="007643F4" w:rsidP="001D00CB">
      <w:pPr>
        <w:rPr>
          <w:lang w:val="da-DK"/>
        </w:rPr>
      </w:pPr>
      <w:r>
        <w:rPr>
          <w:lang w:val="da-DK"/>
        </w:rPr>
        <w:tab/>
        <w:t xml:space="preserve">- </w:t>
      </w:r>
      <w:r>
        <w:rPr>
          <w:i/>
          <w:lang w:val="da-DK"/>
        </w:rPr>
        <w:t xml:space="preserve">Thay đổi dữ liệu (Mutations): </w:t>
      </w:r>
      <w:r w:rsidRPr="007643F4">
        <w:rPr>
          <w:lang w:val="da-DK"/>
        </w:rPr>
        <w:t xml:space="preserve">Trong GraphQL viêc gửi các queries được gọi là mutations. Các mutation này có 3 loại là CREATE, UPDATE và DELETE. Mutation cũng có cú pháp giống như </w:t>
      </w:r>
      <w:r>
        <w:rPr>
          <w:lang w:val="da-DK"/>
        </w:rPr>
        <w:t xml:space="preserve">try vấn dữ liệu </w:t>
      </w:r>
      <w:r w:rsidRPr="007643F4">
        <w:rPr>
          <w:lang w:val="da-DK"/>
        </w:rPr>
        <w:t>(Query).</w:t>
      </w:r>
    </w:p>
    <w:p w14:paraId="674C1C62" w14:textId="44350575" w:rsidR="00B243D7" w:rsidRDefault="007643F4" w:rsidP="007C127C">
      <w:pPr>
        <w:keepNext/>
      </w:pPr>
      <w:r>
        <w:rPr>
          <w:noProof/>
        </w:rPr>
        <w:drawing>
          <wp:inline distT="0" distB="0" distL="0" distR="0" wp14:anchorId="03193D42" wp14:editId="2BECE4AA">
            <wp:extent cx="5579745" cy="2646680"/>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646680"/>
                    </a:xfrm>
                    <a:prstGeom prst="rect">
                      <a:avLst/>
                    </a:prstGeom>
                  </pic:spPr>
                </pic:pic>
              </a:graphicData>
            </a:graphic>
          </wp:inline>
        </w:drawing>
      </w:r>
    </w:p>
    <w:p w14:paraId="33B7A50E" w14:textId="4B984B8D" w:rsidR="007643F4" w:rsidRPr="007C127C" w:rsidRDefault="00B243D7" w:rsidP="007C127C">
      <w:pPr>
        <w:pStyle w:val="Caption"/>
        <w:jc w:val="center"/>
        <w:rPr>
          <w:sz w:val="26"/>
          <w:szCs w:val="26"/>
        </w:rPr>
      </w:pPr>
      <w:bookmarkStart w:id="41" w:name="_Toc529231424"/>
      <w:r w:rsidRPr="007C127C">
        <w:rPr>
          <w:sz w:val="26"/>
          <w:szCs w:val="26"/>
        </w:rPr>
        <w:t xml:space="preserve">Hình </w:t>
      </w:r>
      <w:ins w:id="42" w:author="phuong vu" w:date="2018-11-11T19:33:00Z">
        <w:r w:rsidR="00176856">
          <w:rPr>
            <w:sz w:val="26"/>
            <w:szCs w:val="26"/>
          </w:rPr>
          <w:fldChar w:fldCharType="begin"/>
        </w:r>
        <w:r w:rsidR="00176856">
          <w:rPr>
            <w:sz w:val="26"/>
            <w:szCs w:val="26"/>
          </w:rPr>
          <w:instrText xml:space="preserve"> STYLEREF 1 \s </w:instrText>
        </w:r>
      </w:ins>
      <w:r w:rsidR="00176856">
        <w:rPr>
          <w:sz w:val="26"/>
          <w:szCs w:val="26"/>
        </w:rPr>
        <w:fldChar w:fldCharType="separate"/>
      </w:r>
      <w:r w:rsidR="00176856">
        <w:rPr>
          <w:noProof/>
          <w:sz w:val="26"/>
          <w:szCs w:val="26"/>
        </w:rPr>
        <w:t>2</w:t>
      </w:r>
      <w:ins w:id="43" w:author="phuong vu" w:date="2018-11-11T19:33:00Z">
        <w:r w:rsidR="00176856">
          <w:rPr>
            <w:sz w:val="26"/>
            <w:szCs w:val="26"/>
          </w:rPr>
          <w:fldChar w:fldCharType="end"/>
        </w:r>
        <w:r w:rsidR="00176856">
          <w:rPr>
            <w:sz w:val="26"/>
            <w:szCs w:val="26"/>
          </w:rPr>
          <w:t>.</w:t>
        </w:r>
        <w:r w:rsidR="00176856">
          <w:rPr>
            <w:sz w:val="26"/>
            <w:szCs w:val="26"/>
          </w:rPr>
          <w:fldChar w:fldCharType="begin"/>
        </w:r>
        <w:r w:rsidR="00176856">
          <w:rPr>
            <w:sz w:val="26"/>
            <w:szCs w:val="26"/>
          </w:rPr>
          <w:instrText xml:space="preserve"> SEQ Hình \* ARABIC \s 1 </w:instrText>
        </w:r>
      </w:ins>
      <w:r w:rsidR="00176856">
        <w:rPr>
          <w:sz w:val="26"/>
          <w:szCs w:val="26"/>
        </w:rPr>
        <w:fldChar w:fldCharType="separate"/>
      </w:r>
      <w:ins w:id="44" w:author="phuong vu" w:date="2018-11-11T19:33:00Z">
        <w:r w:rsidR="00176856">
          <w:rPr>
            <w:noProof/>
            <w:sz w:val="26"/>
            <w:szCs w:val="26"/>
          </w:rPr>
          <w:t>3</w:t>
        </w:r>
        <w:r w:rsidR="00176856">
          <w:rPr>
            <w:sz w:val="26"/>
            <w:szCs w:val="26"/>
          </w:rPr>
          <w:fldChar w:fldCharType="end"/>
        </w:r>
      </w:ins>
      <w:del w:id="45" w:author="phuong vu" w:date="2018-11-11T12:00:00Z">
        <w:r w:rsidRPr="007C127C" w:rsidDel="00E23E74">
          <w:rPr>
            <w:sz w:val="26"/>
            <w:szCs w:val="26"/>
          </w:rPr>
          <w:fldChar w:fldCharType="begin"/>
        </w:r>
        <w:r w:rsidRPr="007C127C" w:rsidDel="00E23E74">
          <w:rPr>
            <w:sz w:val="26"/>
            <w:szCs w:val="26"/>
          </w:rPr>
          <w:delInstrText xml:space="preserve"> STYLEREF 1 \s </w:delInstrText>
        </w:r>
        <w:r w:rsidRPr="007C127C" w:rsidDel="00E23E74">
          <w:rPr>
            <w:sz w:val="26"/>
            <w:szCs w:val="26"/>
          </w:rPr>
          <w:fldChar w:fldCharType="separate"/>
        </w:r>
        <w:r w:rsidRPr="007C127C" w:rsidDel="00E23E74">
          <w:rPr>
            <w:noProof/>
            <w:sz w:val="26"/>
            <w:szCs w:val="26"/>
          </w:rPr>
          <w:delText>2</w:delText>
        </w:r>
        <w:r w:rsidRPr="007C127C" w:rsidDel="00E23E74">
          <w:rPr>
            <w:sz w:val="26"/>
            <w:szCs w:val="26"/>
          </w:rPr>
          <w:fldChar w:fldCharType="end"/>
        </w:r>
        <w:r w:rsidRPr="007C127C" w:rsidDel="00E23E74">
          <w:rPr>
            <w:sz w:val="26"/>
            <w:szCs w:val="26"/>
          </w:rPr>
          <w:delText>.</w:delText>
        </w:r>
        <w:r w:rsidRPr="007C127C" w:rsidDel="00E23E74">
          <w:rPr>
            <w:sz w:val="26"/>
            <w:szCs w:val="26"/>
          </w:rPr>
          <w:fldChar w:fldCharType="begin"/>
        </w:r>
        <w:r w:rsidRPr="007C127C" w:rsidDel="00E23E74">
          <w:rPr>
            <w:sz w:val="26"/>
            <w:szCs w:val="26"/>
          </w:rPr>
          <w:delInstrText xml:space="preserve"> SEQ Hình \* ARABIC \s 1 </w:delInstrText>
        </w:r>
        <w:r w:rsidRPr="007C127C" w:rsidDel="00E23E74">
          <w:rPr>
            <w:sz w:val="26"/>
            <w:szCs w:val="26"/>
          </w:rPr>
          <w:fldChar w:fldCharType="separate"/>
        </w:r>
        <w:r w:rsidRPr="007C127C" w:rsidDel="00E23E74">
          <w:rPr>
            <w:noProof/>
            <w:sz w:val="26"/>
            <w:szCs w:val="26"/>
          </w:rPr>
          <w:delText>3</w:delText>
        </w:r>
        <w:r w:rsidRPr="007C127C" w:rsidDel="00E23E74">
          <w:rPr>
            <w:sz w:val="26"/>
            <w:szCs w:val="26"/>
          </w:rPr>
          <w:fldChar w:fldCharType="end"/>
        </w:r>
      </w:del>
      <w:r w:rsidRPr="007C127C">
        <w:rPr>
          <w:sz w:val="26"/>
          <w:szCs w:val="26"/>
          <w:lang w:val="en-US"/>
        </w:rPr>
        <w:t xml:space="preserve"> Ví dụ về gọi một mutation</w:t>
      </w:r>
      <w:bookmarkEnd w:id="41"/>
    </w:p>
    <w:p w14:paraId="0E4406B2" w14:textId="0D347FD2" w:rsidR="007643F4" w:rsidRDefault="007643F4" w:rsidP="001D00CB">
      <w:pPr>
        <w:rPr>
          <w:i/>
          <w:lang w:val="da-DK"/>
        </w:rPr>
      </w:pPr>
    </w:p>
    <w:p w14:paraId="62E7CFC3" w14:textId="79230583" w:rsidR="0036271B" w:rsidRDefault="0036271B" w:rsidP="0036271B">
      <w:pPr>
        <w:ind w:firstLine="720"/>
        <w:rPr>
          <w:lang w:val="da-DK"/>
        </w:rPr>
      </w:pPr>
      <w:r>
        <w:rPr>
          <w:i/>
          <w:lang w:val="da-DK"/>
        </w:rPr>
        <w:t xml:space="preserve">- </w:t>
      </w:r>
      <w:r w:rsidRPr="0036271B">
        <w:rPr>
          <w:i/>
          <w:lang w:val="da-DK"/>
        </w:rPr>
        <w:t>Subscription and Realtime Updates</w:t>
      </w:r>
      <w:r>
        <w:rPr>
          <w:i/>
          <w:lang w:val="da-DK"/>
        </w:rPr>
        <w:t xml:space="preserve">: </w:t>
      </w:r>
      <w:r w:rsidRPr="0036271B">
        <w:rPr>
          <w:lang w:val="da-DK"/>
        </w:rPr>
        <w:t>Một yêu cầu quan trọng khác đối với nhiều ứng dụng đó chính là realtime, để có thể kết nối đến máy chủ để có được thông tin về các event ngay lập tức. Trong trường hợp này, GraphQL cung cấp các khái niệm gọi là subscriptions. Khi 1 client subscriptions một event, nó cũng bắt đầu và giữ các kết nối đến server. Bất cứ khi nào sự kiện đó xảy ra, server sẽ đẩy dữ liệu tương ứng đến client. Không giống như Query và Mutation, nó đi theo kiểu như “request-response-cycle”, nó sẽ subscriptions đại diện của luồng dữ liệu được gửi đến client. Subscriptions được viết bằng cách sử dụng cú pháp như Query và Mutation.</w:t>
      </w:r>
    </w:p>
    <w:p w14:paraId="4F976B99" w14:textId="77777777" w:rsidR="0036271B" w:rsidRPr="0036271B" w:rsidRDefault="0036271B" w:rsidP="0036271B">
      <w:pPr>
        <w:ind w:firstLine="720"/>
        <w:rPr>
          <w:lang w:val="da-DK"/>
        </w:rPr>
      </w:pPr>
    </w:p>
    <w:p w14:paraId="6AA92B70" w14:textId="2E25578D" w:rsidR="00997C30" w:rsidRDefault="00997C30" w:rsidP="007C127C">
      <w:pPr>
        <w:pStyle w:val="Heading2"/>
        <w:rPr>
          <w:vertAlign w:val="superscript"/>
          <w:lang w:val="da-DK"/>
        </w:rPr>
      </w:pPr>
      <w:bookmarkStart w:id="46" w:name="_Toc484566613"/>
      <w:bookmarkStart w:id="47" w:name="_Toc529231507"/>
      <w:r w:rsidRPr="00B04AB8">
        <w:rPr>
          <w:lang w:val="da-DK"/>
        </w:rPr>
        <w:t xml:space="preserve">Tìm hiểu về </w:t>
      </w:r>
      <w:bookmarkEnd w:id="46"/>
      <w:r w:rsidR="0036271B">
        <w:rPr>
          <w:lang w:val="da-DK"/>
        </w:rPr>
        <w:t>Postgraphile</w:t>
      </w:r>
      <w:r w:rsidR="00653696">
        <w:rPr>
          <w:lang w:val="da-DK"/>
        </w:rPr>
        <w:t xml:space="preserve"> </w:t>
      </w:r>
      <w:r w:rsidR="0036271B">
        <w:rPr>
          <w:vertAlign w:val="superscript"/>
          <w:lang w:val="da-DK"/>
        </w:rPr>
        <w:t>[</w:t>
      </w:r>
      <w:r w:rsidR="00530384">
        <w:rPr>
          <w:vertAlign w:val="superscript"/>
          <w:lang w:val="da-DK"/>
        </w:rPr>
        <w:t>3</w:t>
      </w:r>
      <w:r w:rsidR="0036271B">
        <w:rPr>
          <w:vertAlign w:val="superscript"/>
          <w:lang w:val="da-DK"/>
        </w:rPr>
        <w:t>]</w:t>
      </w:r>
      <w:r w:rsidR="00653696">
        <w:rPr>
          <w:vertAlign w:val="superscript"/>
          <w:lang w:val="da-DK"/>
        </w:rPr>
        <w:t>[4]</w:t>
      </w:r>
      <w:bookmarkEnd w:id="47"/>
    </w:p>
    <w:p w14:paraId="31833E15" w14:textId="5EB45191" w:rsidR="00DE5517" w:rsidRPr="00DE5517" w:rsidRDefault="00DE5517" w:rsidP="00DE5517">
      <w:pPr>
        <w:spacing w:line="360" w:lineRule="auto"/>
        <w:ind w:firstLine="720"/>
        <w:rPr>
          <w:b/>
          <w:lang w:val="en-US"/>
        </w:rPr>
      </w:pPr>
      <w:r w:rsidRPr="00B04AB8">
        <w:rPr>
          <w:b/>
          <w:lang w:val="en-US"/>
        </w:rPr>
        <w:t>Giới thiệu:</w:t>
      </w:r>
    </w:p>
    <w:p w14:paraId="122184EB" w14:textId="373AD19A" w:rsidR="0036271B" w:rsidRDefault="00530384" w:rsidP="0036271B">
      <w:pPr>
        <w:rPr>
          <w:lang w:val="da-DK"/>
        </w:rPr>
      </w:pPr>
      <w:r>
        <w:rPr>
          <w:lang w:val="da-DK"/>
        </w:rPr>
        <w:tab/>
        <w:t xml:space="preserve">Postgraphile được xem như thành phần để kết nối giữa GraphQL và </w:t>
      </w:r>
      <w:r w:rsidR="00653696">
        <w:rPr>
          <w:lang w:val="da-DK"/>
        </w:rPr>
        <w:t>PostgreSQL</w:t>
      </w:r>
      <w:r>
        <w:rPr>
          <w:lang w:val="da-DK"/>
        </w:rPr>
        <w:t xml:space="preserve"> lại với nhau. Postgraphile phân tích và trả chó GraphQL những thông tin về cơ sở dữ liệu. Trong quá trinh phát triển, Postgraphile hỗ trợ kiểm tra cở sở dữ liệu thay đổi và cập nhật như thế nào sau mỗi lần gọi API bằng GraphQL.</w:t>
      </w:r>
    </w:p>
    <w:p w14:paraId="2E756C1F" w14:textId="69C1B6C1" w:rsidR="00DE5517" w:rsidRDefault="00DE5517" w:rsidP="00DE5517">
      <w:pPr>
        <w:spacing w:line="360" w:lineRule="auto"/>
        <w:ind w:firstLine="720"/>
        <w:rPr>
          <w:b/>
          <w:lang w:val="da-DK"/>
        </w:rPr>
      </w:pPr>
      <w:r w:rsidRPr="00B04AB8">
        <w:rPr>
          <w:b/>
          <w:lang w:val="da-DK"/>
        </w:rPr>
        <w:t>Đặc điểm:</w:t>
      </w:r>
    </w:p>
    <w:p w14:paraId="7EB52DAD" w14:textId="49D08985" w:rsidR="00B76C47" w:rsidRDefault="00DE5517" w:rsidP="0036271B">
      <w:pPr>
        <w:rPr>
          <w:lang w:val="en-US"/>
        </w:rPr>
      </w:pPr>
      <w:r>
        <w:rPr>
          <w:lang w:val="da-DK"/>
        </w:rPr>
        <w:tab/>
        <w:t xml:space="preserve">- </w:t>
      </w:r>
      <w:r w:rsidRPr="00DE5517">
        <w:rPr>
          <w:i/>
          <w:lang w:val="da-DK"/>
        </w:rPr>
        <w:t>User and Session Management</w:t>
      </w:r>
      <w:r>
        <w:rPr>
          <w:i/>
          <w:lang w:val="da-DK"/>
        </w:rPr>
        <w:t xml:space="preserve">: </w:t>
      </w:r>
      <w:r w:rsidR="00982AE8">
        <w:rPr>
          <w:lang w:val="en-US"/>
        </w:rPr>
        <w:t xml:space="preserve">Postgrahile cung cấp một phương pháp quản lí Session một cách linh hoạt là JWT (JSON Web Tokens). Postgraphile chỉ cần một Sercet Key (mã bí mật) và một kiểu dữ liệu trả về, Postgrahile sẽ mã hóa nội dụng như một JWT token và đánh dấu nó. </w:t>
      </w:r>
    </w:p>
    <w:p w14:paraId="3301E596" w14:textId="43CA24F5" w:rsidR="00DE28CF" w:rsidRDefault="00DE28CF" w:rsidP="0036271B">
      <w:pPr>
        <w:rPr>
          <w:lang w:val="en-US"/>
        </w:rPr>
      </w:pPr>
      <w:r>
        <w:rPr>
          <w:lang w:val="en-US"/>
        </w:rPr>
        <w:tab/>
        <w:t>-</w:t>
      </w:r>
      <w:r w:rsidR="000A2D29">
        <w:rPr>
          <w:lang w:val="en-US"/>
        </w:rPr>
        <w:t xml:space="preserve"> </w:t>
      </w:r>
      <w:r w:rsidR="000A2D29">
        <w:rPr>
          <w:i/>
          <w:lang w:val="en-US"/>
        </w:rPr>
        <w:t xml:space="preserve">Hiệu năng, kết nối hiệu quả: </w:t>
      </w:r>
      <w:r w:rsidR="000A2D29">
        <w:rPr>
          <w:lang w:val="en-US"/>
        </w:rPr>
        <w:t xml:space="preserve">Postgraphile cung cấp một hiệu năng truy xuất nhanh chóng, không gặp tình trạng N+1 query. Bên cạnh đó, nó còn hỗ trợ người sử dụng </w:t>
      </w:r>
    </w:p>
    <w:p w14:paraId="3CF8A093" w14:textId="1C5F6C1A" w:rsidR="000A2D29" w:rsidRDefault="000A2D29" w:rsidP="0036271B">
      <w:pPr>
        <w:rPr>
          <w:lang w:val="en-US"/>
        </w:rPr>
      </w:pPr>
      <w:r>
        <w:rPr>
          <w:lang w:val="en-US"/>
        </w:rPr>
        <w:tab/>
        <w:t xml:space="preserve">- </w:t>
      </w:r>
      <w:r>
        <w:rPr>
          <w:i/>
          <w:lang w:val="en-US"/>
        </w:rPr>
        <w:t xml:space="preserve">Tự động tìm và tạo các quan hệ dựa trên cơ sở dữ liệu: </w:t>
      </w:r>
      <w:r w:rsidR="003C5421">
        <w:rPr>
          <w:lang w:val="en-US"/>
        </w:rPr>
        <w:t>Postgraphile dựa trên các khóa ngoại tồn tại trong cở sở dữ liệu để sinh các liên kết khi truy xuất dữ liệu.</w:t>
      </w:r>
    </w:p>
    <w:p w14:paraId="13C2D958" w14:textId="53FD6758" w:rsidR="003C5421" w:rsidRPr="003C5421" w:rsidRDefault="003C5421" w:rsidP="0036271B">
      <w:pPr>
        <w:rPr>
          <w:lang w:val="en-US"/>
        </w:rPr>
      </w:pPr>
      <w:r>
        <w:rPr>
          <w:i/>
          <w:lang w:val="en-US"/>
        </w:rPr>
        <w:tab/>
        <w:t>- Tạo các tùy biến Query và Mutations:</w:t>
      </w:r>
      <w:r>
        <w:rPr>
          <w:lang w:val="en-US"/>
        </w:rPr>
        <w:t xml:space="preserve"> Ta có dễ dàng tạo các query cũng như mutation thông qua việc tạo các function hay procedure trong cơ sở dữ liệu</w:t>
      </w:r>
      <w:r w:rsidR="00653696">
        <w:rPr>
          <w:lang w:val="en-US"/>
        </w:rPr>
        <w:t>.</w:t>
      </w:r>
    </w:p>
    <w:p w14:paraId="00E80F02" w14:textId="36C59A87" w:rsidR="00997C30" w:rsidRPr="00653696" w:rsidRDefault="00653696" w:rsidP="007C127C">
      <w:pPr>
        <w:pStyle w:val="Heading2"/>
        <w:rPr>
          <w:vertAlign w:val="superscript"/>
        </w:rPr>
      </w:pPr>
      <w:bookmarkStart w:id="48" w:name="_Toc529231508"/>
      <w:r>
        <w:t xml:space="preserve">Tìm hiểu về PostgreSQL </w:t>
      </w:r>
      <w:r>
        <w:rPr>
          <w:vertAlign w:val="superscript"/>
        </w:rPr>
        <w:t>[5]</w:t>
      </w:r>
      <w:bookmarkEnd w:id="48"/>
    </w:p>
    <w:p w14:paraId="701FFFC7" w14:textId="428C0DE8" w:rsidR="00653696" w:rsidRDefault="00653696" w:rsidP="00653696">
      <w:pPr>
        <w:spacing w:line="360" w:lineRule="auto"/>
        <w:ind w:firstLine="720"/>
        <w:rPr>
          <w:b/>
          <w:lang w:val="en-US"/>
        </w:rPr>
      </w:pPr>
      <w:bookmarkStart w:id="49" w:name="_Toc484566616"/>
      <w:r w:rsidRPr="00B04AB8">
        <w:rPr>
          <w:b/>
          <w:lang w:val="en-US"/>
        </w:rPr>
        <w:t>Giới thiệu:</w:t>
      </w:r>
    </w:p>
    <w:p w14:paraId="3775149B" w14:textId="6BD89EE1" w:rsidR="00653696" w:rsidRPr="00653696" w:rsidRDefault="00653696" w:rsidP="00653696">
      <w:pPr>
        <w:ind w:firstLine="720"/>
        <w:rPr>
          <w:shd w:val="clear" w:color="auto" w:fill="FFFFFF"/>
        </w:rPr>
      </w:pPr>
      <w:r>
        <w:t>PostgreS</w:t>
      </w:r>
      <w:r w:rsidRPr="00653696">
        <w:t>QL</w:t>
      </w:r>
      <w:r>
        <w:rPr>
          <w:shd w:val="clear" w:color="auto" w:fill="FFFFFF"/>
        </w:rPr>
        <w:t> là một hệ thống quản trị cơ sở dữ liệu quan hệ-đối tượng (object-relational database management system) có mục đích chung, hệ thống cơ sở dữ liệu mã nguồn mở tiên tiến nhất hiện nay.</w:t>
      </w:r>
      <w:r w:rsidRPr="00653696">
        <w:t xml:space="preserve"> </w:t>
      </w:r>
      <w:r w:rsidRPr="00653696">
        <w:rPr>
          <w:shd w:val="clear" w:color="auto" w:fill="FFFFFF"/>
        </w:rPr>
        <w:t>PostgreSQL là một phần mềm mã nguồn mở miễn phí. Mã nguồn của phần mềm khả dụng theo license của PostgreSQL, một license nguồn mở tự do.</w:t>
      </w:r>
    </w:p>
    <w:p w14:paraId="2B9CE3BE" w14:textId="73C89D6E" w:rsidR="00653696" w:rsidRDefault="00653696" w:rsidP="00653696">
      <w:pPr>
        <w:spacing w:line="360" w:lineRule="auto"/>
        <w:ind w:firstLine="720"/>
        <w:rPr>
          <w:b/>
          <w:lang w:val="da-DK"/>
        </w:rPr>
      </w:pPr>
      <w:r w:rsidRPr="00B04AB8">
        <w:rPr>
          <w:b/>
          <w:lang w:val="da-DK"/>
        </w:rPr>
        <w:t>Đặc điểm:</w:t>
      </w:r>
    </w:p>
    <w:p w14:paraId="724C762D" w14:textId="274C1447" w:rsidR="00A5343B" w:rsidRDefault="00A5343B" w:rsidP="00A5343B">
      <w:pPr>
        <w:ind w:left="720"/>
        <w:rPr>
          <w:lang w:val="da-DK"/>
        </w:rPr>
      </w:pPr>
      <w:r w:rsidRPr="00A5343B">
        <w:rPr>
          <w:lang w:val="da-DK"/>
        </w:rPr>
        <w:t>-</w:t>
      </w:r>
      <w:r>
        <w:rPr>
          <w:lang w:val="da-DK"/>
        </w:rPr>
        <w:t xml:space="preserve"> </w:t>
      </w:r>
      <w:r>
        <w:rPr>
          <w:i/>
          <w:lang w:val="da-DK"/>
        </w:rPr>
        <w:t xml:space="preserve">Cung cấp đầy đủ các tính năng cần có và hỗ trợ mở rộng dễ dàng: </w:t>
      </w:r>
      <w:r w:rsidRPr="00A5343B">
        <w:rPr>
          <w:lang w:val="da-DK"/>
        </w:rPr>
        <w:t xml:space="preserve">PostgreSQL sở hữu các bộ tính năng mạnh mẽ bao gồm kiểm soát truy cập đồng thời nhiều phiên bản (MVCC), phục hồi điểm thời gian, điều khiển truy cập hạt, không gian bảng, sao chép không đồng bộ, các giao dịch lồng nhau, sao lưu trực tuyến / nóng, một kế hoạch truy vấn / tối ưu hóa. Nó hỗ trợ bộ ký tự quốc tế, mã hóa nhiều byte, Unicode, và nó dễ dàng nhận dạng địa phương trong việc sắp xếp tìm kiếm. PostgreSQL có khả năng mở rộng cao cả về số </w:t>
      </w:r>
      <w:r w:rsidRPr="00A5343B">
        <w:rPr>
          <w:lang w:val="da-DK"/>
        </w:rPr>
        <w:lastRenderedPageBreak/>
        <w:t>lượng dữ liệu mà nó có thể quản lý và số lượng người dùng đồng thời có thể đáp ứng.</w:t>
      </w:r>
    </w:p>
    <w:p w14:paraId="2CB29D85" w14:textId="7DEBB307" w:rsidR="00A5343B" w:rsidRDefault="00A5343B" w:rsidP="00536771">
      <w:pPr>
        <w:ind w:left="720"/>
        <w:rPr>
          <w:lang w:val="en-US"/>
        </w:rPr>
      </w:pPr>
      <w:r>
        <w:rPr>
          <w:lang w:val="en-US"/>
        </w:rPr>
        <w:t xml:space="preserve">- </w:t>
      </w:r>
      <w:r>
        <w:rPr>
          <w:i/>
          <w:lang w:val="en-US"/>
        </w:rPr>
        <w:t xml:space="preserve">Có độ tin cậy cao </w:t>
      </w:r>
      <w:r w:rsidR="00536771">
        <w:rPr>
          <w:i/>
          <w:lang w:val="en-US"/>
        </w:rPr>
        <w:t>và tuân thủ đủ tiêu chuẩn</w:t>
      </w:r>
      <w:r w:rsidR="00536771" w:rsidRPr="00536771">
        <w:t xml:space="preserve">: </w:t>
      </w:r>
      <w:r w:rsidR="00536771" w:rsidRPr="00536771">
        <w:rPr>
          <w:lang w:val="en-US"/>
        </w:rPr>
        <w:t>PostgreSQL là một cơ sở dữ liệu với khả năng chịu lỗi cao. Cơ sở đóng góp mã nguồn mở của nó cho phép nó xây dựng mạng hỗ trợ cộng đồng. PostgreSQL tuân thủ ACID và hỗ trợ đầy đủ các khoá ngoại, tham gia, chế độ xem, trình kích hoạt và thủ tục lưu trữ bằng nhiều ngôn ngữ khác nhau</w:t>
      </w:r>
      <w:r w:rsidR="00536771">
        <w:rPr>
          <w:lang w:val="en-US"/>
        </w:rPr>
        <w:t>.</w:t>
      </w:r>
    </w:p>
    <w:p w14:paraId="71DB085F" w14:textId="0F9180EB" w:rsidR="00536771" w:rsidRDefault="00536771" w:rsidP="00536771">
      <w:pPr>
        <w:ind w:left="720"/>
        <w:rPr>
          <w:lang w:val="en-US"/>
        </w:rPr>
      </w:pPr>
      <w:r>
        <w:rPr>
          <w:lang w:val="en-US"/>
        </w:rPr>
        <w:t xml:space="preserve">- </w:t>
      </w:r>
      <w:r w:rsidRPr="00536771">
        <w:rPr>
          <w:i/>
          <w:lang w:val="en-US"/>
        </w:rPr>
        <w:t>Mã nguồn mở:</w:t>
      </w:r>
      <w:r>
        <w:rPr>
          <w:lang w:val="en-US"/>
        </w:rPr>
        <w:t xml:space="preserve"> </w:t>
      </w:r>
      <w:r w:rsidRPr="00536771">
        <w:rPr>
          <w:lang w:val="en-US"/>
        </w:rPr>
        <w:t xml:space="preserve">Mã nguồn PostgreSQL có sẵn dưới giấy phép mã nguồn mở, cho phép bạn tự do sử dụng, sửa đổi và thực hiện nó như bạn thấy phù hợp, miễn phí. PostgreSQL không có chi phí bản quyền, giúp loại bỏ rủi ro cho việc triển khai quá mức. </w:t>
      </w:r>
    </w:p>
    <w:p w14:paraId="7D7F41E7" w14:textId="55C60DB3" w:rsidR="00536771" w:rsidRPr="006F12F5" w:rsidRDefault="00536771" w:rsidP="007C127C">
      <w:pPr>
        <w:pStyle w:val="Heading2"/>
        <w:rPr>
          <w:vertAlign w:val="superscript"/>
        </w:rPr>
      </w:pPr>
      <w:bookmarkStart w:id="50" w:name="_Toc529231509"/>
      <w:r>
        <w:t>Tìm hiểu về JSON Web Token</w:t>
      </w:r>
      <w:r w:rsidR="006F12F5">
        <w:t xml:space="preserve"> </w:t>
      </w:r>
      <w:r w:rsidR="006F12F5">
        <w:rPr>
          <w:vertAlign w:val="superscript"/>
        </w:rPr>
        <w:t>[6]</w:t>
      </w:r>
      <w:bookmarkEnd w:id="50"/>
    </w:p>
    <w:p w14:paraId="3F856DDD" w14:textId="4ADE7E01" w:rsidR="00536771" w:rsidRDefault="00536771" w:rsidP="00536771">
      <w:pPr>
        <w:spacing w:line="360" w:lineRule="auto"/>
        <w:ind w:firstLine="720"/>
        <w:rPr>
          <w:b/>
          <w:lang w:val="en-US"/>
        </w:rPr>
      </w:pPr>
      <w:r w:rsidRPr="00B04AB8">
        <w:rPr>
          <w:b/>
          <w:lang w:val="en-US"/>
        </w:rPr>
        <w:t>Giới thiệu:</w:t>
      </w:r>
    </w:p>
    <w:p w14:paraId="5494BC63" w14:textId="5AC7A37B" w:rsidR="006F12F5" w:rsidRDefault="006F12F5" w:rsidP="006F12F5">
      <w:pPr>
        <w:ind w:firstLine="720"/>
        <w:rPr>
          <w:lang w:val="en-US"/>
        </w:rPr>
      </w:pPr>
      <w:r w:rsidRPr="006F12F5">
        <w:rPr>
          <w:lang w:val="en-US"/>
        </w:rPr>
        <w:t>JWT là một phương tiện đại diện cho các yêu cầu chuyển giao giữa hai bên Client – Server, các thông tin trong chuỗi JWT được định dạng bằng JSON</w:t>
      </w:r>
      <w:r>
        <w:rPr>
          <w:lang w:val="en-US"/>
        </w:rPr>
        <w:t>.</w:t>
      </w:r>
      <w:r w:rsidRPr="006F12F5">
        <w:rPr>
          <w:lang w:val="en-US"/>
        </w:rPr>
        <w:t xml:space="preserve"> Trong đó chuỗi Token phải có 3 phần là header, phần payload và phần signature được ngăn bằng dấu “.”</w:t>
      </w:r>
      <w:r w:rsidR="00275AF6">
        <w:rPr>
          <w:lang w:val="en-US"/>
        </w:rPr>
        <w:t>.</w:t>
      </w:r>
    </w:p>
    <w:p w14:paraId="3380F75A" w14:textId="6BFFCEE0" w:rsidR="006F12F5" w:rsidRDefault="006F12F5" w:rsidP="006F12F5">
      <w:pPr>
        <w:spacing w:line="360" w:lineRule="auto"/>
        <w:ind w:firstLine="720"/>
        <w:rPr>
          <w:b/>
          <w:lang w:val="da-DK"/>
        </w:rPr>
      </w:pPr>
      <w:r w:rsidRPr="00B04AB8">
        <w:rPr>
          <w:b/>
          <w:lang w:val="da-DK"/>
        </w:rPr>
        <w:t>Đặc điểm:</w:t>
      </w:r>
    </w:p>
    <w:p w14:paraId="4FB057EB" w14:textId="5FCEDFFD" w:rsidR="00A77377" w:rsidRDefault="00A77377" w:rsidP="00A77377">
      <w:pPr>
        <w:ind w:firstLine="720"/>
        <w:rPr>
          <w:lang w:val="da-DK"/>
        </w:rPr>
      </w:pPr>
      <w:r w:rsidRPr="00A77377">
        <w:rPr>
          <w:lang w:val="da-DK"/>
        </w:rPr>
        <w:t>JWT có ưu điểm là mã hóa được nhiều thông tin. JWT gửi cho client mà không cần lưu phía server, nên không như một số giải pháp cũ là lưu session phía server và dùng 1 key gửi client, sau đó nhận key và kiểm tra session để xác thực và quyền.</w:t>
      </w:r>
    </w:p>
    <w:p w14:paraId="2863B326" w14:textId="67DA915F" w:rsidR="006F12F5" w:rsidRDefault="00A77377" w:rsidP="00A77377">
      <w:pPr>
        <w:ind w:firstLine="720"/>
        <w:rPr>
          <w:lang w:val="da-DK"/>
        </w:rPr>
      </w:pPr>
      <w:r>
        <w:rPr>
          <w:lang w:val="da-DK"/>
        </w:rPr>
        <w:t>Kịch khi sử dụng JWT thường diễn ra theo các trường hợp:</w:t>
      </w:r>
    </w:p>
    <w:p w14:paraId="7B233092" w14:textId="0C74501B" w:rsidR="00A77377" w:rsidRPr="00A77377" w:rsidRDefault="00A77377" w:rsidP="00A77377">
      <w:pPr>
        <w:ind w:left="360"/>
        <w:rPr>
          <w:lang w:val="da-DK"/>
        </w:rPr>
      </w:pPr>
      <w:r w:rsidRPr="00A77377">
        <w:rPr>
          <w:lang w:val="da-DK"/>
        </w:rPr>
        <w:tab/>
      </w:r>
      <w:r>
        <w:rPr>
          <w:lang w:val="da-DK"/>
        </w:rPr>
        <w:t xml:space="preserve">- </w:t>
      </w:r>
      <w:r w:rsidRPr="00A77377">
        <w:rPr>
          <w:lang w:val="da-DK"/>
        </w:rPr>
        <w:t>Truy cập không xác thực sẽ báo lỗi</w:t>
      </w:r>
      <w:r>
        <w:rPr>
          <w:lang w:val="da-DK"/>
        </w:rPr>
        <w:t xml:space="preserve">. </w:t>
      </w:r>
      <w:r w:rsidRPr="00A77377">
        <w:rPr>
          <w:lang w:val="da-DK"/>
        </w:rPr>
        <w:t>Yêu cầu xác thực server sẽ xác thực và mã hóa thông tin cần thiết cho lần giải mã sau, rồi trả về token (ở đây là JSON Web Token)</w:t>
      </w:r>
      <w:r>
        <w:rPr>
          <w:lang w:val="da-DK"/>
        </w:rPr>
        <w:t>.</w:t>
      </w:r>
    </w:p>
    <w:p w14:paraId="6E378FE4" w14:textId="6B16CFD9" w:rsidR="00C72A3D" w:rsidRDefault="00A77377" w:rsidP="00C72A3D">
      <w:pPr>
        <w:ind w:left="360" w:firstLine="360"/>
        <w:rPr>
          <w:lang w:val="da-DK"/>
        </w:rPr>
      </w:pPr>
      <w:r>
        <w:rPr>
          <w:lang w:val="da-DK"/>
        </w:rPr>
        <w:t xml:space="preserve">- </w:t>
      </w:r>
      <w:r w:rsidRPr="00A77377">
        <w:rPr>
          <w:lang w:val="da-DK"/>
        </w:rPr>
        <w:t>Truy cập xác thực sẽ luôn kèm token trong header, hoặc phương thức POST, hoặc trên URL. Phía server sẽ giải mã JWT token nhận được và kiểm tra những yêu cầu như user, role, permission (tùy trường hợp) có trong payload của JWT.</w:t>
      </w:r>
    </w:p>
    <w:p w14:paraId="6530A3BA" w14:textId="2A087202" w:rsidR="00C72A3D" w:rsidRPr="00C72A3D" w:rsidRDefault="00C72A3D" w:rsidP="007C127C">
      <w:pPr>
        <w:pStyle w:val="Heading2"/>
        <w:rPr>
          <w:vertAlign w:val="superscript"/>
        </w:rPr>
      </w:pPr>
      <w:bookmarkStart w:id="51" w:name="_Toc529231510"/>
      <w:r>
        <w:t xml:space="preserve">Tìm hiểu về ReactJS </w:t>
      </w:r>
      <w:r>
        <w:rPr>
          <w:vertAlign w:val="superscript"/>
        </w:rPr>
        <w:t>[7]</w:t>
      </w:r>
      <w:bookmarkEnd w:id="51"/>
    </w:p>
    <w:p w14:paraId="2CDC40DD" w14:textId="77777777" w:rsidR="00C72A3D" w:rsidRDefault="00C72A3D" w:rsidP="00C72A3D">
      <w:pPr>
        <w:spacing w:line="360" w:lineRule="auto"/>
        <w:ind w:firstLine="720"/>
        <w:rPr>
          <w:b/>
          <w:lang w:val="en-US"/>
        </w:rPr>
      </w:pPr>
      <w:r w:rsidRPr="00B04AB8">
        <w:rPr>
          <w:b/>
          <w:lang w:val="en-US"/>
        </w:rPr>
        <w:t>Giới thiệu:</w:t>
      </w:r>
    </w:p>
    <w:p w14:paraId="69FB969D" w14:textId="7D07241C" w:rsidR="00A77377" w:rsidRDefault="00C72A3D" w:rsidP="00C72A3D">
      <w:pPr>
        <w:ind w:firstLine="720"/>
        <w:rPr>
          <w:lang w:val="da-DK"/>
        </w:rPr>
      </w:pPr>
      <w:r w:rsidRPr="00C72A3D">
        <w:rPr>
          <w:lang w:val="da-DK"/>
        </w:rPr>
        <w:t xml:space="preserve">React là một thư viện UI phát triển tại Facebook để hỗ trợ việc xây dựng những thành phần (components) UI có tính tương tác cao, có trạng thái và có thể sử dụng lại được. </w:t>
      </w:r>
      <w:r w:rsidR="00AB661F" w:rsidRPr="00AB661F">
        <w:rPr>
          <w:lang w:val="da-DK"/>
        </w:rPr>
        <w:t xml:space="preserve">Một trong những điểm hấp dẫn của React là thư viện này không chỉ hoạt động trên phía client, mà còn được render trên server và có thể kết nối với nhau. React so </w:t>
      </w:r>
      <w:r w:rsidR="00AB661F" w:rsidRPr="00AB661F">
        <w:rPr>
          <w:lang w:val="da-DK"/>
        </w:rPr>
        <w:lastRenderedPageBreak/>
        <w:t>sánh sự thay đổi giữa các giá trị của lần render này với lần render trước và cập nhật ít thay đổi nhất trên DOM.</w:t>
      </w:r>
    </w:p>
    <w:p w14:paraId="64ADF050" w14:textId="7FAA3075" w:rsidR="00CD33E1" w:rsidRDefault="00CD33E1" w:rsidP="00CD33E1">
      <w:pPr>
        <w:spacing w:line="360" w:lineRule="auto"/>
        <w:ind w:firstLine="720"/>
        <w:rPr>
          <w:b/>
          <w:lang w:val="da-DK"/>
        </w:rPr>
      </w:pPr>
      <w:r w:rsidRPr="00B04AB8">
        <w:rPr>
          <w:b/>
          <w:lang w:val="da-DK"/>
        </w:rPr>
        <w:t>Đặc điểm:</w:t>
      </w:r>
    </w:p>
    <w:p w14:paraId="3F11F795" w14:textId="5B8BA163" w:rsidR="00753680" w:rsidRDefault="00753680" w:rsidP="00753680">
      <w:pPr>
        <w:ind w:firstLine="720"/>
        <w:rPr>
          <w:lang w:val="da-DK"/>
        </w:rPr>
      </w:pPr>
      <w:r w:rsidRPr="00753680">
        <w:rPr>
          <w:lang w:val="da-DK"/>
        </w:rPr>
        <w:t>-</w:t>
      </w:r>
      <w:r>
        <w:rPr>
          <w:lang w:val="da-DK"/>
        </w:rPr>
        <w:t xml:space="preserve"> </w:t>
      </w:r>
      <w:r>
        <w:rPr>
          <w:i/>
          <w:lang w:val="da-DK"/>
        </w:rPr>
        <w:t>ReactJS</w:t>
      </w:r>
      <w:r w:rsidRPr="00753680">
        <w:rPr>
          <w:i/>
          <w:lang w:val="da-DK"/>
        </w:rPr>
        <w:t xml:space="preserve"> cực kì hiệu quả</w:t>
      </w:r>
      <w:r w:rsidRPr="00753680">
        <w:rPr>
          <w:lang w:val="da-DK"/>
        </w:rPr>
        <w:t xml:space="preserve">: </w:t>
      </w:r>
      <w:r>
        <w:rPr>
          <w:lang w:val="da-DK"/>
        </w:rPr>
        <w:t>ReactJS</w:t>
      </w:r>
      <w:r w:rsidRPr="00753680">
        <w:rPr>
          <w:lang w:val="da-DK"/>
        </w:rPr>
        <w:t xml:space="preserve"> tạo ra cho chính nó DOM ảo – nơi mà các component thực sự tồn tại trên đó. Điều này sẽ giúp cải thiện hiệu suất rất nhiều. </w:t>
      </w:r>
      <w:r>
        <w:rPr>
          <w:lang w:val="da-DK"/>
        </w:rPr>
        <w:t>ReactJS</w:t>
      </w:r>
      <w:r w:rsidRPr="00753680">
        <w:rPr>
          <w:lang w:val="da-DK"/>
        </w:rPr>
        <w:t xml:space="preserve"> cũng tính toán những thay đổi nào cần cập nhật len DOM và chỉ thực hiện chúng. Điều này giúp </w:t>
      </w:r>
      <w:r>
        <w:rPr>
          <w:lang w:val="da-DK"/>
        </w:rPr>
        <w:t>ReactJS</w:t>
      </w:r>
      <w:r w:rsidRPr="00753680">
        <w:rPr>
          <w:lang w:val="da-DK"/>
        </w:rPr>
        <w:t xml:space="preserve"> tránh những thao tác cần trên DOM mà nhiều chi phí.</w:t>
      </w:r>
    </w:p>
    <w:p w14:paraId="16BB31E7" w14:textId="0F813608" w:rsidR="00753680" w:rsidRDefault="00753680" w:rsidP="00753680">
      <w:pPr>
        <w:ind w:firstLine="720"/>
        <w:rPr>
          <w:lang w:val="da-DK"/>
        </w:rPr>
      </w:pPr>
      <w:r w:rsidRPr="00753680">
        <w:rPr>
          <w:i/>
          <w:lang w:val="da-DK"/>
        </w:rPr>
        <w:t xml:space="preserve">- </w:t>
      </w:r>
      <w:r w:rsidR="00823126">
        <w:rPr>
          <w:i/>
          <w:lang w:val="da-DK"/>
        </w:rPr>
        <w:t>ReactJS</w:t>
      </w:r>
      <w:r w:rsidRPr="00753680">
        <w:rPr>
          <w:i/>
          <w:lang w:val="da-DK"/>
        </w:rPr>
        <w:t xml:space="preserve"> giúp việc viết các đoạn code JS dễ dàng hơn: </w:t>
      </w:r>
      <w:r w:rsidRPr="00753680">
        <w:rPr>
          <w:lang w:val="da-DK"/>
        </w:rPr>
        <w:t>Nó d</w:t>
      </w:r>
      <w:r>
        <w:rPr>
          <w:lang w:val="da-DK"/>
        </w:rPr>
        <w:t>ù</w:t>
      </w:r>
      <w:r w:rsidRPr="00753680">
        <w:rPr>
          <w:lang w:val="da-DK"/>
        </w:rPr>
        <w:t xml:space="preserve">ng cú pháp đặc biệt là JSX (Javascript mở rộng) cho phép ta trộn giữa code HTML và Javascript. Ta có thể </w:t>
      </w:r>
      <w:r>
        <w:rPr>
          <w:lang w:val="da-DK"/>
        </w:rPr>
        <w:t>thêm</w:t>
      </w:r>
      <w:r w:rsidRPr="00753680">
        <w:rPr>
          <w:lang w:val="da-DK"/>
        </w:rPr>
        <w:t xml:space="preserve"> vào các đoạn HTML vào trong hàm render mà không cần phải nối chuỗi. Đây là đặc tính thú vị của </w:t>
      </w:r>
      <w:r w:rsidR="00823126">
        <w:rPr>
          <w:lang w:val="da-DK"/>
        </w:rPr>
        <w:t>ReactJS</w:t>
      </w:r>
      <w:r w:rsidRPr="00753680">
        <w:rPr>
          <w:lang w:val="da-DK"/>
        </w:rPr>
        <w:t>. Nó sẽ chuyển đổi các đoạn HTML thành các hàm khởi tạo đối tượng HTML bằng bộ biến đổi JSX.</w:t>
      </w:r>
    </w:p>
    <w:p w14:paraId="4F555215" w14:textId="1D13BD5B" w:rsidR="00753680" w:rsidRDefault="00753680" w:rsidP="00753680">
      <w:pPr>
        <w:ind w:firstLine="720"/>
        <w:rPr>
          <w:lang w:val="da-DK"/>
        </w:rPr>
      </w:pPr>
      <w:r>
        <w:rPr>
          <w:lang w:val="da-DK"/>
        </w:rPr>
        <w:t xml:space="preserve">- </w:t>
      </w:r>
      <w:r w:rsidRPr="00753680">
        <w:rPr>
          <w:i/>
          <w:lang w:val="da-DK"/>
        </w:rPr>
        <w:t>Nó có nhiều công cụ phát triển:</w:t>
      </w:r>
      <w:r w:rsidRPr="00753680">
        <w:rPr>
          <w:lang w:val="da-DK"/>
        </w:rPr>
        <w:t xml:space="preserve"> Khi bắt đầu </w:t>
      </w:r>
      <w:r w:rsidR="00823126">
        <w:rPr>
          <w:lang w:val="da-DK"/>
        </w:rPr>
        <w:t>sử dụng ReactJS</w:t>
      </w:r>
      <w:r w:rsidRPr="00753680">
        <w:rPr>
          <w:lang w:val="da-DK"/>
        </w:rPr>
        <w:t xml:space="preserve">, đừng quên cài đặt ứng dụng mở rộng của Chrome dành cho </w:t>
      </w:r>
      <w:r w:rsidR="00823126">
        <w:rPr>
          <w:lang w:val="da-DK"/>
        </w:rPr>
        <w:t>ReactJS</w:t>
      </w:r>
      <w:r w:rsidRPr="00753680">
        <w:rPr>
          <w:lang w:val="da-DK"/>
        </w:rPr>
        <w:t xml:space="preserve">. Nó giúp </w:t>
      </w:r>
      <w:r w:rsidR="00823126">
        <w:rPr>
          <w:lang w:val="da-DK"/>
        </w:rPr>
        <w:t>ta</w:t>
      </w:r>
      <w:r w:rsidRPr="00753680">
        <w:rPr>
          <w:lang w:val="da-DK"/>
        </w:rPr>
        <w:t xml:space="preserve"> </w:t>
      </w:r>
      <w:r w:rsidR="00823126">
        <w:rPr>
          <w:lang w:val="da-DK"/>
        </w:rPr>
        <w:t>bắt lỗi</w:t>
      </w:r>
      <w:r w:rsidRPr="00753680">
        <w:rPr>
          <w:lang w:val="da-DK"/>
        </w:rPr>
        <w:t xml:space="preserve"> code dễ dàng hơn. Sau khi </w:t>
      </w:r>
      <w:r w:rsidR="00823126">
        <w:rPr>
          <w:lang w:val="da-DK"/>
        </w:rPr>
        <w:t>ta</w:t>
      </w:r>
      <w:r w:rsidRPr="00753680">
        <w:rPr>
          <w:lang w:val="da-DK"/>
        </w:rPr>
        <w:t xml:space="preserve"> cài đặt ứng dụng này, </w:t>
      </w:r>
      <w:r w:rsidR="00823126">
        <w:rPr>
          <w:lang w:val="da-DK"/>
        </w:rPr>
        <w:t>ta</w:t>
      </w:r>
      <w:r w:rsidRPr="00753680">
        <w:rPr>
          <w:lang w:val="da-DK"/>
        </w:rPr>
        <w:t xml:space="preserve"> sẽ có cái nhìn trực tiếp vào virtual DOM như thể </w:t>
      </w:r>
      <w:r w:rsidR="00823126">
        <w:rPr>
          <w:lang w:val="da-DK"/>
        </w:rPr>
        <w:t>ta</w:t>
      </w:r>
      <w:r w:rsidRPr="00753680">
        <w:rPr>
          <w:lang w:val="da-DK"/>
        </w:rPr>
        <w:t xml:space="preserve"> đang xem cây DOM thông thường.</w:t>
      </w:r>
    </w:p>
    <w:p w14:paraId="195404DB" w14:textId="0DC384E1" w:rsidR="00823126" w:rsidRDefault="00823126" w:rsidP="00753680">
      <w:pPr>
        <w:ind w:firstLine="720"/>
        <w:rPr>
          <w:lang w:val="da-DK"/>
        </w:rPr>
      </w:pPr>
      <w:r>
        <w:rPr>
          <w:lang w:val="da-DK"/>
        </w:rPr>
        <w:t xml:space="preserve">- </w:t>
      </w:r>
      <w:r w:rsidRPr="00823126">
        <w:rPr>
          <w:i/>
          <w:lang w:val="da-DK"/>
        </w:rPr>
        <w:t>Render tầng server:</w:t>
      </w:r>
      <w:r w:rsidRPr="00823126">
        <w:rPr>
          <w:lang w:val="da-DK"/>
        </w:rPr>
        <w:t xml:space="preserve"> Một trong những vấn đề với các ứng dụng đơn trang là tối ưu SEO và thời gian tải trang. Nếu tất cả việc xây dựng và hiển thị trang đều thực hiện ở client, thì người d</w:t>
      </w:r>
      <w:r>
        <w:rPr>
          <w:lang w:val="da-DK"/>
        </w:rPr>
        <w:t>ù</w:t>
      </w:r>
      <w:r w:rsidRPr="00823126">
        <w:rPr>
          <w:lang w:val="da-DK"/>
        </w:rPr>
        <w:t xml:space="preserve">ng sẽ phải chờ cho trang được khởi tạo và hiển thị lên. Điều này thực tế là chậm. Hoặc nếu giả sử người </w:t>
      </w:r>
      <w:r>
        <w:rPr>
          <w:lang w:val="da-DK"/>
        </w:rPr>
        <w:t>dùng</w:t>
      </w:r>
      <w:r w:rsidRPr="00823126">
        <w:rPr>
          <w:lang w:val="da-DK"/>
        </w:rPr>
        <w:t xml:space="preserve"> vô hiệu hóa Javascript thì sao? Reactjs là một thư viện component, nó có thể vừa render ở ngoài trình duyệt sử dụng DOM và cũng có thể render bằng các chuỗi HTML mà server trả về</w:t>
      </w:r>
      <w:r>
        <w:rPr>
          <w:lang w:val="da-DK"/>
        </w:rPr>
        <w:t>.</w:t>
      </w:r>
    </w:p>
    <w:p w14:paraId="2B35D189" w14:textId="1D221DA7" w:rsidR="00823126" w:rsidRPr="00753680" w:rsidRDefault="00823126" w:rsidP="003B05E0">
      <w:pPr>
        <w:ind w:firstLine="720"/>
        <w:rPr>
          <w:lang w:val="da-DK"/>
        </w:rPr>
      </w:pPr>
      <w:r>
        <w:rPr>
          <w:i/>
          <w:lang w:val="da-DK"/>
        </w:rPr>
        <w:t xml:space="preserve">- </w:t>
      </w:r>
      <w:r w:rsidRPr="00823126">
        <w:rPr>
          <w:i/>
          <w:lang w:val="da-DK"/>
        </w:rPr>
        <w:t>Làm việc với vấn đề test giao diện</w:t>
      </w:r>
      <w:r w:rsidRPr="00823126">
        <w:rPr>
          <w:lang w:val="da-DK"/>
        </w:rPr>
        <w:t>: Nó cực kì dễ để viết các test case giao diện vì virtual DOM được cài đặt hoàn toàn bằng JS.</w:t>
      </w:r>
      <w:r>
        <w:rPr>
          <w:lang w:val="da-DK"/>
        </w:rPr>
        <w:t xml:space="preserve"> </w:t>
      </w:r>
      <w:r w:rsidRPr="00823126">
        <w:rPr>
          <w:lang w:val="da-DK"/>
        </w:rPr>
        <w:t>Hiệu năng cao đối với các ứng dụng có dữ liệu thay đổi liên tục, dễ dàng cho bảo trì và sửa lỗi.</w:t>
      </w:r>
    </w:p>
    <w:p w14:paraId="671A6556" w14:textId="023F3FB8" w:rsidR="00536771" w:rsidRDefault="00536771" w:rsidP="00536771">
      <w:pPr>
        <w:rPr>
          <w:lang w:val="da-DK"/>
        </w:rPr>
      </w:pPr>
    </w:p>
    <w:p w14:paraId="4F7C33CF" w14:textId="210A725F" w:rsidR="001B2876" w:rsidRPr="007A626B" w:rsidRDefault="001B2876" w:rsidP="007C127C">
      <w:pPr>
        <w:pStyle w:val="Heading2"/>
        <w:rPr>
          <w:vertAlign w:val="superscript"/>
        </w:rPr>
      </w:pPr>
      <w:bookmarkStart w:id="52" w:name="_Toc529231511"/>
      <w:r>
        <w:t>Tìm hiểu về Apollo Client</w:t>
      </w:r>
      <w:r w:rsidR="007A626B">
        <w:t xml:space="preserve"> </w:t>
      </w:r>
      <w:r w:rsidR="007A626B">
        <w:rPr>
          <w:vertAlign w:val="superscript"/>
        </w:rPr>
        <w:t>[8]</w:t>
      </w:r>
      <w:bookmarkEnd w:id="52"/>
    </w:p>
    <w:p w14:paraId="71413191" w14:textId="77777777" w:rsidR="007A626B" w:rsidRDefault="007A626B" w:rsidP="007A626B">
      <w:pPr>
        <w:spacing w:line="360" w:lineRule="auto"/>
        <w:ind w:firstLine="720"/>
        <w:rPr>
          <w:b/>
          <w:lang w:val="en-US"/>
        </w:rPr>
      </w:pPr>
      <w:r w:rsidRPr="00B04AB8">
        <w:rPr>
          <w:b/>
          <w:lang w:val="en-US"/>
        </w:rPr>
        <w:t>Giới thiệu:</w:t>
      </w:r>
    </w:p>
    <w:p w14:paraId="4A7FA2FC" w14:textId="72B170E0" w:rsidR="001B2876" w:rsidRDefault="007A626B" w:rsidP="001B2876">
      <w:pPr>
        <w:rPr>
          <w:lang w:val="en-US"/>
        </w:rPr>
      </w:pPr>
      <w:r>
        <w:rPr>
          <w:lang w:val="en-US"/>
        </w:rPr>
        <w:tab/>
        <w:t>Apollo Client là một cách thức nhanh chóng khi muốn sử dụng GraphQL để tạo nên một ứng dụng người dùng. Nó giúp ta định nghĩa được những dữ liệu cần thiết và đủ để dựng nên một giao diện cho người dùng nhanh nhất có thể. Apollo Client hỗ trợ cho rất nhiều frontend platform như React, Vue.js, Angular, Android, Swift,</w:t>
      </w:r>
      <w:r w:rsidR="00D27251">
        <w:rPr>
          <w:lang w:val="en-US"/>
        </w:rPr>
        <w:t xml:space="preserve"> </w:t>
      </w:r>
      <w:r>
        <w:rPr>
          <w:lang w:val="en-US"/>
        </w:rPr>
        <w:t>….</w:t>
      </w:r>
    </w:p>
    <w:p w14:paraId="62BB7B77" w14:textId="77777777" w:rsidR="00D27251" w:rsidRDefault="00D27251" w:rsidP="00D27251">
      <w:pPr>
        <w:spacing w:line="360" w:lineRule="auto"/>
        <w:ind w:firstLine="720"/>
        <w:rPr>
          <w:b/>
          <w:lang w:val="da-DK"/>
        </w:rPr>
      </w:pPr>
      <w:r w:rsidRPr="00B04AB8">
        <w:rPr>
          <w:b/>
          <w:lang w:val="da-DK"/>
        </w:rPr>
        <w:t>Đặc điểm:</w:t>
      </w:r>
    </w:p>
    <w:p w14:paraId="24D418C0" w14:textId="415FB376" w:rsidR="00D27251" w:rsidRDefault="00D27251" w:rsidP="00D27251">
      <w:pPr>
        <w:rPr>
          <w:lang w:val="en-US"/>
        </w:rPr>
      </w:pPr>
      <w:r>
        <w:rPr>
          <w:lang w:val="en-US"/>
        </w:rPr>
        <w:lastRenderedPageBreak/>
        <w:tab/>
        <w:t xml:space="preserve">- </w:t>
      </w:r>
      <w:r>
        <w:rPr>
          <w:i/>
          <w:lang w:val="en-US"/>
        </w:rPr>
        <w:t xml:space="preserve">Dễ dàng tích hợp với các frontend platform: </w:t>
      </w:r>
      <w:r>
        <w:rPr>
          <w:lang w:val="en-US"/>
        </w:rPr>
        <w:t>Nhờ việc hỗ trợ nhiều loại platform phổ biến hiện nay nên việc áp dụng Apollo Client vào việc hỗ trợ ứng dụng truy xuất dữ liệu từ API một cách dễ dàng. Ta không cần tốn quá nhiều thời gian để tìm hiểu, tích hợp, sử dụng</w:t>
      </w:r>
      <w:r w:rsidR="002A795B">
        <w:rPr>
          <w:lang w:val="en-US"/>
        </w:rPr>
        <w:t>.</w:t>
      </w:r>
    </w:p>
    <w:p w14:paraId="5431789B" w14:textId="2D7EC1A3" w:rsidR="00997C30" w:rsidRDefault="002A795B" w:rsidP="00CD6A10">
      <w:pPr>
        <w:rPr>
          <w:lang w:val="en-US"/>
        </w:rPr>
      </w:pPr>
      <w:r>
        <w:rPr>
          <w:lang w:val="en-US"/>
        </w:rPr>
        <w:tab/>
        <w:t xml:space="preserve">- </w:t>
      </w:r>
      <w:r>
        <w:rPr>
          <w:i/>
          <w:lang w:val="en-US"/>
        </w:rPr>
        <w:t xml:space="preserve">Giúp kiểm soát và hiểu được cách ứng dụng hoạt động: </w:t>
      </w:r>
      <w:r>
        <w:rPr>
          <w:lang w:val="en-US"/>
        </w:rPr>
        <w:t>Bằng cách sử dụng cú pháp truy vấn của GraphQL nên việc sử dụng đơn giản. Nhờ đó, ta nắm bắt được lượng dữ liệu cần thiết cho mỗi bước hoạt động của ứng dụng và hiểu chính xác mỗi bước nó cần những gì tránh việc bị dư thừa dữ liệu không cần thiết. Bên cạnh đó Apollo Client được xây dựng nên bởi cộng đồng nên phù hợp đa dạng các trường hợp mà ta cần sử dụng.</w:t>
      </w:r>
      <w:bookmarkEnd w:id="49"/>
    </w:p>
    <w:p w14:paraId="72D74FE5" w14:textId="4921018C" w:rsidR="00C557CE" w:rsidRDefault="00C557CE">
      <w:pPr>
        <w:jc w:val="left"/>
        <w:rPr>
          <w:lang w:val="en-US"/>
        </w:rPr>
      </w:pPr>
      <w:r>
        <w:rPr>
          <w:lang w:val="en-US"/>
        </w:rPr>
        <w:br w:type="page"/>
      </w:r>
    </w:p>
    <w:p w14:paraId="12452D5B" w14:textId="28D27078" w:rsidR="00C557CE" w:rsidRPr="00CD6A10" w:rsidRDefault="00C557CE" w:rsidP="007C127C">
      <w:pPr>
        <w:pStyle w:val="Heading1"/>
        <w:jc w:val="both"/>
      </w:pPr>
      <w:r>
        <w:lastRenderedPageBreak/>
        <w:t xml:space="preserve"> </w:t>
      </w:r>
      <w:bookmarkStart w:id="53" w:name="_Toc529231512"/>
      <w:r>
        <w:t>NỘI DUNG NGHIÊN CỨU</w:t>
      </w:r>
      <w:bookmarkEnd w:id="53"/>
    </w:p>
    <w:p w14:paraId="2C7F4CB1" w14:textId="2C3169C9" w:rsidR="00FB646D" w:rsidRDefault="00C557CE" w:rsidP="00C557CE">
      <w:pPr>
        <w:pStyle w:val="Heading2"/>
        <w:rPr>
          <w:lang w:val="en-US"/>
        </w:rPr>
      </w:pPr>
      <w:bookmarkStart w:id="54" w:name="_Toc529231513"/>
      <w:r>
        <w:rPr>
          <w:lang w:val="en-US"/>
        </w:rPr>
        <w:t>Mô tả bài toán</w:t>
      </w:r>
      <w:bookmarkEnd w:id="54"/>
    </w:p>
    <w:p w14:paraId="31BFAC6A" w14:textId="7EB414B7" w:rsidR="00184C7F" w:rsidRDefault="00184C7F" w:rsidP="00184C7F">
      <w:pPr>
        <w:pStyle w:val="Heading3"/>
      </w:pPr>
      <w:bookmarkStart w:id="55" w:name="_Toc529231514"/>
      <w:r>
        <w:t>Bối cảnh hệ thống</w:t>
      </w:r>
      <w:bookmarkEnd w:id="55"/>
    </w:p>
    <w:p w14:paraId="656DD567" w14:textId="673C9152" w:rsidR="00532496" w:rsidRDefault="00532496" w:rsidP="00CA57A3">
      <w:pPr>
        <w:rPr>
          <w:lang w:val="en-US"/>
        </w:rPr>
      </w:pPr>
      <w:r>
        <w:rPr>
          <w:lang w:val="en-US"/>
        </w:rPr>
        <w:tab/>
        <w:t xml:space="preserve">Các hệ thống API được viết thông qua GraphQL ngày càng nhiều hơn so với RESTful API bởi sự tiện lợi. Cũng như, ta dễ dàng truy xuất thông tin mong muốn mà không phải cấu hình quá nhiều, tránh được vấn đề dư thừa dữ liệu không cần thiết khi truy xuất dữ liệu. </w:t>
      </w:r>
    </w:p>
    <w:p w14:paraId="199FEC6E" w14:textId="22B58406" w:rsidR="00532496" w:rsidRDefault="00532496" w:rsidP="00CA57A3">
      <w:pPr>
        <w:rPr>
          <w:lang w:val="en-US"/>
        </w:rPr>
      </w:pPr>
      <w:r>
        <w:rPr>
          <w:lang w:val="en-US"/>
        </w:rPr>
        <w:tab/>
        <w:t>Người dùng hiện nay sử dụng điện thoại thường trực và Android là hiện điều hành mà có lượng người dùng đông đảo vì giá cả cũng như dễ dàng tạo và phát triển ứng dụng. Những điều đó hỗ trợ cho việc triển khai ứng dụng cho mọi người dễ dàng hơn.</w:t>
      </w:r>
    </w:p>
    <w:p w14:paraId="2DB10661" w14:textId="66E8A7CB" w:rsidR="00CA57A3" w:rsidRPr="007C127C" w:rsidRDefault="00532496" w:rsidP="007C127C">
      <w:pPr>
        <w:rPr>
          <w:lang w:val="en-US"/>
        </w:rPr>
      </w:pPr>
      <w:r>
        <w:rPr>
          <w:lang w:val="en-US"/>
        </w:rPr>
        <w:tab/>
        <w:t xml:space="preserve">ReactJS là một thư viện được Facebook hỗ trợ mạnh mẽ. Đó là một điểm mạnh giúp ta xây dựng một trang web nhanh chóng hơn, sử dụng ngay không cần quá hiểu rõ </w:t>
      </w:r>
      <w:r w:rsidR="00E44686">
        <w:rPr>
          <w:lang w:val="en-US"/>
        </w:rPr>
        <w:t xml:space="preserve">việc xây dựng một trang web theo nhưng Framework chuẩn. </w:t>
      </w:r>
    </w:p>
    <w:p w14:paraId="1E97AFDF" w14:textId="5D8BA25F" w:rsidR="00184C7F" w:rsidRDefault="00184C7F" w:rsidP="00184C7F">
      <w:pPr>
        <w:pStyle w:val="Heading3"/>
      </w:pPr>
      <w:bookmarkStart w:id="56" w:name="_Toc529231515"/>
      <w:r>
        <w:t>Các chức năng hệ thống</w:t>
      </w:r>
      <w:bookmarkEnd w:id="56"/>
    </w:p>
    <w:p w14:paraId="10AA89AC" w14:textId="6CFE3538" w:rsidR="00E44686" w:rsidRDefault="007705D0" w:rsidP="00E44686">
      <w:pPr>
        <w:rPr>
          <w:lang w:val="en-US"/>
        </w:rPr>
      </w:pPr>
      <w:r>
        <w:rPr>
          <w:lang w:val="en-US"/>
        </w:rPr>
        <w:tab/>
        <w:t>Các chức năng hệ thống cần đạt được trong đề tài đặt ra bao gồm:</w:t>
      </w:r>
    </w:p>
    <w:p w14:paraId="6F4C8420" w14:textId="505DE7D0" w:rsidR="007705D0" w:rsidRDefault="007705D0" w:rsidP="00E44686">
      <w:pPr>
        <w:rPr>
          <w:lang w:val="en-US"/>
        </w:rPr>
      </w:pPr>
      <w:r>
        <w:rPr>
          <w:lang w:val="en-US"/>
        </w:rPr>
        <w:tab/>
      </w:r>
      <w:r>
        <w:rPr>
          <w:lang w:val="en-US"/>
        </w:rPr>
        <w:tab/>
        <w:t>- Quản lí trạng thái đơn hàng.</w:t>
      </w:r>
    </w:p>
    <w:p w14:paraId="3D92F9FE" w14:textId="59768F15" w:rsidR="007705D0" w:rsidRDefault="007705D0" w:rsidP="00E44686">
      <w:pPr>
        <w:rPr>
          <w:lang w:val="en-US"/>
        </w:rPr>
      </w:pPr>
      <w:r>
        <w:rPr>
          <w:lang w:val="en-US"/>
        </w:rPr>
        <w:tab/>
      </w:r>
      <w:r>
        <w:rPr>
          <w:lang w:val="en-US"/>
        </w:rPr>
        <w:tab/>
        <w:t>- Quản lí trạng thái biên nhận.</w:t>
      </w:r>
    </w:p>
    <w:p w14:paraId="345BF2EB" w14:textId="3D649E01" w:rsidR="007705D0" w:rsidRDefault="007705D0" w:rsidP="00E44686">
      <w:pPr>
        <w:rPr>
          <w:lang w:val="en-US"/>
        </w:rPr>
      </w:pPr>
      <w:r>
        <w:rPr>
          <w:lang w:val="en-US"/>
        </w:rPr>
        <w:tab/>
      </w:r>
      <w:r>
        <w:rPr>
          <w:lang w:val="en-US"/>
        </w:rPr>
        <w:tab/>
        <w:t>- Quản lí phân công xử lí đơn hàng.</w:t>
      </w:r>
    </w:p>
    <w:p w14:paraId="580E5844" w14:textId="0812AF0B" w:rsidR="007705D0" w:rsidRDefault="007705D0" w:rsidP="00E44686">
      <w:pPr>
        <w:rPr>
          <w:lang w:val="en-US"/>
        </w:rPr>
      </w:pPr>
      <w:r>
        <w:rPr>
          <w:lang w:val="en-US"/>
        </w:rPr>
        <w:tab/>
      </w:r>
      <w:r>
        <w:rPr>
          <w:lang w:val="en-US"/>
        </w:rPr>
        <w:tab/>
        <w:t>- Tạo đơn hàng.</w:t>
      </w:r>
    </w:p>
    <w:p w14:paraId="4FD1F8E9" w14:textId="3A1AEC14" w:rsidR="00F41082" w:rsidRDefault="00F41082" w:rsidP="00E44686">
      <w:pPr>
        <w:rPr>
          <w:lang w:val="en-US"/>
        </w:rPr>
      </w:pPr>
      <w:r>
        <w:rPr>
          <w:lang w:val="en-US"/>
        </w:rPr>
        <w:tab/>
      </w:r>
      <w:r>
        <w:rPr>
          <w:lang w:val="en-US"/>
        </w:rPr>
        <w:tab/>
        <w:t>- Tìm kiếm chi nhánh gần nhất, có đủ các dịch vụ theo yêu cầu.</w:t>
      </w:r>
    </w:p>
    <w:p w14:paraId="35DF933B" w14:textId="12177F4A" w:rsidR="00F41082" w:rsidRDefault="00F41082" w:rsidP="00E44686">
      <w:pPr>
        <w:rPr>
          <w:lang w:val="en-US"/>
        </w:rPr>
      </w:pPr>
      <w:r>
        <w:rPr>
          <w:lang w:val="en-US"/>
        </w:rPr>
        <w:tab/>
      </w:r>
      <w:r>
        <w:rPr>
          <w:lang w:val="en-US"/>
        </w:rPr>
        <w:tab/>
        <w:t>- Tìm kiếm và lọc quần áo theo loại có sẵn.</w:t>
      </w:r>
    </w:p>
    <w:p w14:paraId="6E5613BE" w14:textId="622FBADF" w:rsidR="007705D0" w:rsidRDefault="007705D0" w:rsidP="00E44686">
      <w:pPr>
        <w:rPr>
          <w:lang w:val="en-US"/>
        </w:rPr>
      </w:pPr>
      <w:r>
        <w:rPr>
          <w:lang w:val="en-US"/>
        </w:rPr>
        <w:tab/>
      </w:r>
      <w:r>
        <w:rPr>
          <w:lang w:val="en-US"/>
        </w:rPr>
        <w:tab/>
        <w:t>- Tìm kiếm đơn hàng.</w:t>
      </w:r>
    </w:p>
    <w:p w14:paraId="5C20DA25" w14:textId="2CC40CC5" w:rsidR="007705D0" w:rsidRDefault="007705D0" w:rsidP="00E44686">
      <w:pPr>
        <w:rPr>
          <w:lang w:val="en-US"/>
        </w:rPr>
      </w:pPr>
      <w:r>
        <w:rPr>
          <w:lang w:val="en-US"/>
        </w:rPr>
        <w:tab/>
      </w:r>
      <w:r>
        <w:rPr>
          <w:lang w:val="en-US"/>
        </w:rPr>
        <w:tab/>
        <w:t>- Đăng nhập, đăng xuất hệ thống.</w:t>
      </w:r>
    </w:p>
    <w:p w14:paraId="782AA692" w14:textId="649FEB4C" w:rsidR="008751C8" w:rsidRDefault="008751C8" w:rsidP="00E44686">
      <w:pPr>
        <w:rPr>
          <w:lang w:val="en-US"/>
        </w:rPr>
      </w:pPr>
      <w:r>
        <w:rPr>
          <w:lang w:val="en-US"/>
        </w:rPr>
        <w:tab/>
      </w:r>
      <w:r>
        <w:rPr>
          <w:lang w:val="en-US"/>
        </w:rPr>
        <w:tab/>
        <w:t>- Đăng kí tài khoản khách hàng.</w:t>
      </w:r>
    </w:p>
    <w:tbl>
      <w:tblPr>
        <w:tblStyle w:val="TableGrid"/>
        <w:tblW w:w="0" w:type="auto"/>
        <w:tblInd w:w="85" w:type="dxa"/>
        <w:tblLook w:val="04A0" w:firstRow="1" w:lastRow="0" w:firstColumn="1" w:lastColumn="0" w:noHBand="0" w:noVBand="1"/>
      </w:tblPr>
      <w:tblGrid>
        <w:gridCol w:w="708"/>
        <w:gridCol w:w="1481"/>
        <w:gridCol w:w="6490"/>
      </w:tblGrid>
      <w:tr w:rsidR="00DF3BEE" w14:paraId="111143DF" w14:textId="77777777" w:rsidTr="007C127C">
        <w:tc>
          <w:tcPr>
            <w:tcW w:w="679" w:type="dxa"/>
            <w:vAlign w:val="center"/>
          </w:tcPr>
          <w:p w14:paraId="02B4146C" w14:textId="77777777" w:rsidR="00DF3BEE" w:rsidRPr="007C127C" w:rsidRDefault="00DF3BEE" w:rsidP="00A65AD7">
            <w:pPr>
              <w:pStyle w:val="ListParagraph"/>
              <w:ind w:left="0"/>
              <w:jc w:val="center"/>
              <w:rPr>
                <w:b/>
              </w:rPr>
            </w:pPr>
            <w:r w:rsidRPr="007C127C">
              <w:rPr>
                <w:b/>
              </w:rPr>
              <w:t>STT</w:t>
            </w:r>
          </w:p>
        </w:tc>
        <w:tc>
          <w:tcPr>
            <w:tcW w:w="1481" w:type="dxa"/>
            <w:vAlign w:val="center"/>
          </w:tcPr>
          <w:p w14:paraId="518025F6" w14:textId="77777777" w:rsidR="00DF3BEE" w:rsidRPr="007C127C" w:rsidRDefault="00DF3BEE" w:rsidP="00A65AD7">
            <w:pPr>
              <w:pStyle w:val="ListParagraph"/>
              <w:ind w:left="0"/>
              <w:jc w:val="center"/>
              <w:rPr>
                <w:b/>
              </w:rPr>
            </w:pPr>
            <w:r w:rsidRPr="007C127C">
              <w:rPr>
                <w:b/>
              </w:rPr>
              <w:t>Mã chức năng</w:t>
            </w:r>
          </w:p>
        </w:tc>
        <w:tc>
          <w:tcPr>
            <w:tcW w:w="6490" w:type="dxa"/>
            <w:vAlign w:val="center"/>
          </w:tcPr>
          <w:p w14:paraId="3C3D2716" w14:textId="77777777" w:rsidR="00DF3BEE" w:rsidRPr="007C127C" w:rsidRDefault="00DF3BEE" w:rsidP="00A65AD7">
            <w:pPr>
              <w:pStyle w:val="ListParagraph"/>
              <w:ind w:left="0"/>
              <w:jc w:val="center"/>
              <w:rPr>
                <w:b/>
              </w:rPr>
            </w:pPr>
            <w:r w:rsidRPr="007C127C">
              <w:rPr>
                <w:b/>
              </w:rPr>
              <w:t>Tên chức năng</w:t>
            </w:r>
          </w:p>
        </w:tc>
      </w:tr>
      <w:tr w:rsidR="00DF3BEE" w14:paraId="096B74D6" w14:textId="77777777" w:rsidTr="007C127C">
        <w:tc>
          <w:tcPr>
            <w:tcW w:w="679" w:type="dxa"/>
          </w:tcPr>
          <w:p w14:paraId="5E65836C" w14:textId="77777777" w:rsidR="00DF3BEE" w:rsidRDefault="00DF3BEE" w:rsidP="007C127C">
            <w:pPr>
              <w:pStyle w:val="ListParagraph"/>
              <w:spacing w:line="360" w:lineRule="auto"/>
              <w:ind w:left="0"/>
              <w:jc w:val="center"/>
            </w:pPr>
            <w:r>
              <w:t>1</w:t>
            </w:r>
          </w:p>
        </w:tc>
        <w:tc>
          <w:tcPr>
            <w:tcW w:w="1481" w:type="dxa"/>
          </w:tcPr>
          <w:p w14:paraId="776FB606" w14:textId="60FE5AB1" w:rsidR="00DF3BEE" w:rsidRPr="007C127C" w:rsidRDefault="00DF3BEE" w:rsidP="007C127C">
            <w:pPr>
              <w:pStyle w:val="ListParagraph"/>
              <w:spacing w:line="360" w:lineRule="auto"/>
              <w:ind w:left="0"/>
              <w:rPr>
                <w:lang w:val="en-US"/>
              </w:rPr>
            </w:pPr>
            <w:r>
              <w:rPr>
                <w:lang w:val="en-US"/>
              </w:rPr>
              <w:t>GU_01</w:t>
            </w:r>
          </w:p>
        </w:tc>
        <w:tc>
          <w:tcPr>
            <w:tcW w:w="6490" w:type="dxa"/>
          </w:tcPr>
          <w:p w14:paraId="13A704AF" w14:textId="765D3DF2" w:rsidR="00DF3BEE" w:rsidRPr="007C127C" w:rsidRDefault="0061684B" w:rsidP="007C127C">
            <w:pPr>
              <w:pStyle w:val="ListParagraph"/>
              <w:spacing w:line="360" w:lineRule="auto"/>
              <w:ind w:left="0"/>
              <w:rPr>
                <w:lang w:val="en-US"/>
              </w:rPr>
            </w:pPr>
            <w:r>
              <w:rPr>
                <w:lang w:val="en-US"/>
              </w:rPr>
              <w:t>Quản lí trạng thái đơn hàng</w:t>
            </w:r>
          </w:p>
        </w:tc>
      </w:tr>
      <w:tr w:rsidR="00DF3BEE" w14:paraId="3B0BBE99" w14:textId="77777777" w:rsidTr="007C127C">
        <w:tc>
          <w:tcPr>
            <w:tcW w:w="679" w:type="dxa"/>
          </w:tcPr>
          <w:p w14:paraId="7A6DDF40" w14:textId="77777777" w:rsidR="00DF3BEE" w:rsidRDefault="00DF3BEE" w:rsidP="007C127C">
            <w:pPr>
              <w:pStyle w:val="ListParagraph"/>
              <w:spacing w:line="360" w:lineRule="auto"/>
              <w:ind w:left="0"/>
              <w:jc w:val="center"/>
            </w:pPr>
            <w:r>
              <w:t>2</w:t>
            </w:r>
          </w:p>
        </w:tc>
        <w:tc>
          <w:tcPr>
            <w:tcW w:w="1481" w:type="dxa"/>
          </w:tcPr>
          <w:p w14:paraId="641A8C37" w14:textId="18EA271F" w:rsidR="00DF3BEE" w:rsidRPr="007C127C" w:rsidRDefault="00DF3BEE" w:rsidP="007C127C">
            <w:pPr>
              <w:pStyle w:val="ListParagraph"/>
              <w:spacing w:line="360" w:lineRule="auto"/>
              <w:ind w:left="0"/>
              <w:rPr>
                <w:lang w:val="en-US"/>
              </w:rPr>
            </w:pPr>
            <w:r>
              <w:rPr>
                <w:lang w:val="en-US"/>
              </w:rPr>
              <w:t>GU_02</w:t>
            </w:r>
          </w:p>
        </w:tc>
        <w:tc>
          <w:tcPr>
            <w:tcW w:w="6490" w:type="dxa"/>
          </w:tcPr>
          <w:p w14:paraId="6981FE75" w14:textId="3B7A48C8" w:rsidR="00DF3BEE" w:rsidRDefault="0061684B" w:rsidP="007C127C">
            <w:pPr>
              <w:pStyle w:val="ListParagraph"/>
              <w:spacing w:line="360" w:lineRule="auto"/>
              <w:ind w:left="0"/>
            </w:pPr>
            <w:r>
              <w:rPr>
                <w:lang w:val="en-US"/>
              </w:rPr>
              <w:t>Quản lí trạng thái biên nhận</w:t>
            </w:r>
          </w:p>
        </w:tc>
      </w:tr>
      <w:tr w:rsidR="00DF3BEE" w14:paraId="2D2E0322" w14:textId="77777777" w:rsidTr="007C127C">
        <w:tc>
          <w:tcPr>
            <w:tcW w:w="679" w:type="dxa"/>
          </w:tcPr>
          <w:p w14:paraId="4C9BC33B" w14:textId="77777777" w:rsidR="00DF3BEE" w:rsidRDefault="00DF3BEE" w:rsidP="007C127C">
            <w:pPr>
              <w:pStyle w:val="ListParagraph"/>
              <w:spacing w:line="360" w:lineRule="auto"/>
              <w:ind w:left="0"/>
              <w:jc w:val="center"/>
            </w:pPr>
            <w:r>
              <w:t>3</w:t>
            </w:r>
          </w:p>
        </w:tc>
        <w:tc>
          <w:tcPr>
            <w:tcW w:w="1481" w:type="dxa"/>
          </w:tcPr>
          <w:p w14:paraId="0E9D8B7F" w14:textId="69EB9C89" w:rsidR="00DF3BEE" w:rsidRPr="007C127C" w:rsidRDefault="00DF3BEE" w:rsidP="007C127C">
            <w:pPr>
              <w:pStyle w:val="ListParagraph"/>
              <w:spacing w:line="360" w:lineRule="auto"/>
              <w:ind w:left="0"/>
              <w:rPr>
                <w:lang w:val="en-US"/>
              </w:rPr>
            </w:pPr>
            <w:r>
              <w:rPr>
                <w:lang w:val="en-US"/>
              </w:rPr>
              <w:t>GU_03</w:t>
            </w:r>
          </w:p>
        </w:tc>
        <w:tc>
          <w:tcPr>
            <w:tcW w:w="6490" w:type="dxa"/>
          </w:tcPr>
          <w:p w14:paraId="4CFD518A" w14:textId="30FD62A1" w:rsidR="00DF3BEE" w:rsidRDefault="0061684B" w:rsidP="007C127C">
            <w:pPr>
              <w:pStyle w:val="ListParagraph"/>
              <w:spacing w:line="360" w:lineRule="auto"/>
              <w:ind w:left="0"/>
            </w:pPr>
            <w:r>
              <w:rPr>
                <w:lang w:val="en-US"/>
              </w:rPr>
              <w:t>Quản lí phân công xử lí đơn hàng</w:t>
            </w:r>
          </w:p>
        </w:tc>
      </w:tr>
      <w:tr w:rsidR="00DF3BEE" w14:paraId="58C87DB9" w14:textId="77777777" w:rsidTr="007C127C">
        <w:tc>
          <w:tcPr>
            <w:tcW w:w="679" w:type="dxa"/>
          </w:tcPr>
          <w:p w14:paraId="593B0DAF" w14:textId="77777777" w:rsidR="00DF3BEE" w:rsidRDefault="00DF3BEE" w:rsidP="007C127C">
            <w:pPr>
              <w:pStyle w:val="ListParagraph"/>
              <w:spacing w:line="360" w:lineRule="auto"/>
              <w:ind w:left="0"/>
              <w:jc w:val="center"/>
            </w:pPr>
            <w:r>
              <w:t>4</w:t>
            </w:r>
          </w:p>
        </w:tc>
        <w:tc>
          <w:tcPr>
            <w:tcW w:w="1481" w:type="dxa"/>
          </w:tcPr>
          <w:p w14:paraId="4988E6B6" w14:textId="0EE13087" w:rsidR="00DF3BEE" w:rsidRPr="007C127C" w:rsidRDefault="00DF3BEE" w:rsidP="007C127C">
            <w:pPr>
              <w:pStyle w:val="ListParagraph"/>
              <w:spacing w:line="360" w:lineRule="auto"/>
              <w:ind w:left="0"/>
              <w:rPr>
                <w:lang w:val="en-US"/>
              </w:rPr>
            </w:pPr>
            <w:r>
              <w:rPr>
                <w:lang w:val="en-US"/>
              </w:rPr>
              <w:t>GU_04</w:t>
            </w:r>
          </w:p>
        </w:tc>
        <w:tc>
          <w:tcPr>
            <w:tcW w:w="6490" w:type="dxa"/>
          </w:tcPr>
          <w:p w14:paraId="2407C2CA" w14:textId="0C1251F4" w:rsidR="00DF3BEE" w:rsidRDefault="0061684B" w:rsidP="007C127C">
            <w:pPr>
              <w:pStyle w:val="ListParagraph"/>
              <w:spacing w:line="360" w:lineRule="auto"/>
              <w:ind w:left="0"/>
            </w:pPr>
            <w:r>
              <w:rPr>
                <w:lang w:val="en-US"/>
              </w:rPr>
              <w:t>Tạo đơn hàng</w:t>
            </w:r>
          </w:p>
        </w:tc>
      </w:tr>
      <w:tr w:rsidR="00DF3BEE" w14:paraId="6CCA94E2" w14:textId="77777777" w:rsidTr="007C127C">
        <w:tc>
          <w:tcPr>
            <w:tcW w:w="679" w:type="dxa"/>
          </w:tcPr>
          <w:p w14:paraId="1E8C00D8" w14:textId="77777777" w:rsidR="00DF3BEE" w:rsidRDefault="00DF3BEE" w:rsidP="007C127C">
            <w:pPr>
              <w:pStyle w:val="ListParagraph"/>
              <w:spacing w:line="360" w:lineRule="auto"/>
              <w:ind w:left="0"/>
              <w:jc w:val="center"/>
            </w:pPr>
            <w:r>
              <w:t>5</w:t>
            </w:r>
          </w:p>
        </w:tc>
        <w:tc>
          <w:tcPr>
            <w:tcW w:w="1481" w:type="dxa"/>
          </w:tcPr>
          <w:p w14:paraId="7C0921C0" w14:textId="700F6F13" w:rsidR="00DF3BEE" w:rsidRPr="007C127C" w:rsidRDefault="00DF3BEE" w:rsidP="007C127C">
            <w:pPr>
              <w:pStyle w:val="ListParagraph"/>
              <w:spacing w:line="360" w:lineRule="auto"/>
              <w:ind w:left="0"/>
              <w:rPr>
                <w:lang w:val="en-US"/>
              </w:rPr>
            </w:pPr>
            <w:r>
              <w:rPr>
                <w:lang w:val="en-US"/>
              </w:rPr>
              <w:t>GU_05</w:t>
            </w:r>
          </w:p>
        </w:tc>
        <w:tc>
          <w:tcPr>
            <w:tcW w:w="6490" w:type="dxa"/>
          </w:tcPr>
          <w:p w14:paraId="0560C74D" w14:textId="7B45A488" w:rsidR="00DF3BEE" w:rsidRPr="00CE6BE8" w:rsidRDefault="0061684B" w:rsidP="007C127C">
            <w:pPr>
              <w:pStyle w:val="ListParagraph"/>
              <w:spacing w:line="360" w:lineRule="auto"/>
              <w:ind w:left="0"/>
              <w:rPr>
                <w:b/>
              </w:rPr>
            </w:pPr>
            <w:r>
              <w:rPr>
                <w:lang w:val="en-US"/>
              </w:rPr>
              <w:t>Tìm kiếm chi nhánh gần nhất, có đủ các dịch vụ theo yêu cầu</w:t>
            </w:r>
          </w:p>
        </w:tc>
      </w:tr>
      <w:tr w:rsidR="00DF3BEE" w14:paraId="4ABFA0D6" w14:textId="77777777" w:rsidTr="007C127C">
        <w:tc>
          <w:tcPr>
            <w:tcW w:w="679" w:type="dxa"/>
          </w:tcPr>
          <w:p w14:paraId="32BE9FFB" w14:textId="77777777" w:rsidR="00DF3BEE" w:rsidRDefault="00DF3BEE" w:rsidP="007C127C">
            <w:pPr>
              <w:pStyle w:val="ListParagraph"/>
              <w:spacing w:line="360" w:lineRule="auto"/>
              <w:ind w:left="0"/>
              <w:jc w:val="center"/>
            </w:pPr>
            <w:r>
              <w:lastRenderedPageBreak/>
              <w:t>6</w:t>
            </w:r>
          </w:p>
        </w:tc>
        <w:tc>
          <w:tcPr>
            <w:tcW w:w="1481" w:type="dxa"/>
          </w:tcPr>
          <w:p w14:paraId="560C4004" w14:textId="1B252969" w:rsidR="00DF3BEE" w:rsidRPr="007C127C" w:rsidRDefault="00DF3BEE" w:rsidP="007C127C">
            <w:pPr>
              <w:pStyle w:val="ListParagraph"/>
              <w:spacing w:line="360" w:lineRule="auto"/>
              <w:ind w:left="0"/>
              <w:rPr>
                <w:lang w:val="en-US"/>
              </w:rPr>
            </w:pPr>
            <w:r>
              <w:rPr>
                <w:lang w:val="en-US"/>
              </w:rPr>
              <w:t>GU_06</w:t>
            </w:r>
          </w:p>
        </w:tc>
        <w:tc>
          <w:tcPr>
            <w:tcW w:w="6490" w:type="dxa"/>
          </w:tcPr>
          <w:p w14:paraId="2F00BF82" w14:textId="1AE2E2D8" w:rsidR="00DF3BEE" w:rsidRDefault="0061684B" w:rsidP="007C127C">
            <w:pPr>
              <w:pStyle w:val="ListParagraph"/>
              <w:spacing w:line="360" w:lineRule="auto"/>
              <w:ind w:left="0"/>
            </w:pPr>
            <w:r>
              <w:rPr>
                <w:lang w:val="en-US"/>
              </w:rPr>
              <w:t>Tìm kiếm và lọc quần áo theo loại có sẵn</w:t>
            </w:r>
          </w:p>
        </w:tc>
      </w:tr>
      <w:tr w:rsidR="00DF3BEE" w14:paraId="65C39F30" w14:textId="77777777" w:rsidTr="007C127C">
        <w:tc>
          <w:tcPr>
            <w:tcW w:w="679" w:type="dxa"/>
          </w:tcPr>
          <w:p w14:paraId="348A1DF1" w14:textId="77777777" w:rsidR="00DF3BEE" w:rsidRDefault="00DF3BEE" w:rsidP="007C127C">
            <w:pPr>
              <w:pStyle w:val="ListParagraph"/>
              <w:spacing w:line="360" w:lineRule="auto"/>
              <w:ind w:left="0"/>
              <w:jc w:val="center"/>
            </w:pPr>
            <w:r>
              <w:t>7</w:t>
            </w:r>
          </w:p>
        </w:tc>
        <w:tc>
          <w:tcPr>
            <w:tcW w:w="1481" w:type="dxa"/>
          </w:tcPr>
          <w:p w14:paraId="31AB651E" w14:textId="7BB25E35" w:rsidR="00DF3BEE" w:rsidRPr="007C127C" w:rsidRDefault="00DF3BEE" w:rsidP="007C127C">
            <w:pPr>
              <w:pStyle w:val="ListParagraph"/>
              <w:spacing w:line="360" w:lineRule="auto"/>
              <w:ind w:left="0"/>
              <w:rPr>
                <w:lang w:val="en-US"/>
              </w:rPr>
            </w:pPr>
            <w:r>
              <w:rPr>
                <w:lang w:val="en-US"/>
              </w:rPr>
              <w:t>GU_07</w:t>
            </w:r>
          </w:p>
        </w:tc>
        <w:tc>
          <w:tcPr>
            <w:tcW w:w="6490" w:type="dxa"/>
          </w:tcPr>
          <w:p w14:paraId="1752FD14" w14:textId="5F789D60" w:rsidR="00DF3BEE" w:rsidRDefault="0061684B" w:rsidP="007C127C">
            <w:pPr>
              <w:pStyle w:val="ListParagraph"/>
              <w:spacing w:line="360" w:lineRule="auto"/>
              <w:ind w:left="0"/>
            </w:pPr>
            <w:r>
              <w:rPr>
                <w:lang w:val="en-US"/>
              </w:rPr>
              <w:t>Tìm kiếm đơn hàng</w:t>
            </w:r>
          </w:p>
        </w:tc>
      </w:tr>
      <w:tr w:rsidR="00DF3BEE" w14:paraId="54A8FDE8" w14:textId="77777777" w:rsidTr="007C127C">
        <w:tc>
          <w:tcPr>
            <w:tcW w:w="679" w:type="dxa"/>
          </w:tcPr>
          <w:p w14:paraId="47F82B63" w14:textId="2D492A86" w:rsidR="00DF3BEE" w:rsidRPr="007C127C" w:rsidRDefault="00DF3BEE" w:rsidP="007C127C">
            <w:pPr>
              <w:pStyle w:val="ListParagraph"/>
              <w:spacing w:line="360" w:lineRule="auto"/>
              <w:ind w:left="0"/>
              <w:jc w:val="center"/>
              <w:rPr>
                <w:lang w:val="en-US"/>
              </w:rPr>
            </w:pPr>
            <w:r>
              <w:rPr>
                <w:lang w:val="en-US"/>
              </w:rPr>
              <w:t>8</w:t>
            </w:r>
          </w:p>
        </w:tc>
        <w:tc>
          <w:tcPr>
            <w:tcW w:w="1481" w:type="dxa"/>
          </w:tcPr>
          <w:p w14:paraId="16A55FBE" w14:textId="04D518E2" w:rsidR="00DF3BEE" w:rsidRPr="007C127C" w:rsidRDefault="00DF3BEE" w:rsidP="007C127C">
            <w:pPr>
              <w:pStyle w:val="ListParagraph"/>
              <w:spacing w:line="360" w:lineRule="auto"/>
              <w:ind w:left="0"/>
              <w:rPr>
                <w:lang w:val="en-US"/>
              </w:rPr>
            </w:pPr>
            <w:r>
              <w:rPr>
                <w:lang w:val="en-US"/>
              </w:rPr>
              <w:t>GU_08</w:t>
            </w:r>
          </w:p>
        </w:tc>
        <w:tc>
          <w:tcPr>
            <w:tcW w:w="6490" w:type="dxa"/>
          </w:tcPr>
          <w:p w14:paraId="6156A947" w14:textId="77777777" w:rsidR="00DF3BEE" w:rsidRDefault="00DF3BEE" w:rsidP="007C127C">
            <w:pPr>
              <w:pStyle w:val="ListParagraph"/>
              <w:spacing w:line="360" w:lineRule="auto"/>
              <w:ind w:left="0"/>
            </w:pPr>
            <w:r>
              <w:t>Đăng nhập</w:t>
            </w:r>
          </w:p>
        </w:tc>
      </w:tr>
      <w:tr w:rsidR="00DF3BEE" w14:paraId="73599D23" w14:textId="77777777" w:rsidTr="007C127C">
        <w:tc>
          <w:tcPr>
            <w:tcW w:w="679" w:type="dxa"/>
          </w:tcPr>
          <w:p w14:paraId="72218372" w14:textId="244DEFE5" w:rsidR="00DF3BEE" w:rsidRPr="007C127C" w:rsidRDefault="00DF3BEE" w:rsidP="007C127C">
            <w:pPr>
              <w:pStyle w:val="ListParagraph"/>
              <w:spacing w:line="360" w:lineRule="auto"/>
              <w:ind w:left="0"/>
              <w:jc w:val="center"/>
              <w:rPr>
                <w:lang w:val="en-US"/>
              </w:rPr>
            </w:pPr>
            <w:r>
              <w:rPr>
                <w:lang w:val="en-US"/>
              </w:rPr>
              <w:t>9</w:t>
            </w:r>
          </w:p>
        </w:tc>
        <w:tc>
          <w:tcPr>
            <w:tcW w:w="1481" w:type="dxa"/>
          </w:tcPr>
          <w:p w14:paraId="0ABCA846" w14:textId="7E2852DD" w:rsidR="00DF3BEE" w:rsidRPr="007C127C" w:rsidRDefault="00DF3BEE" w:rsidP="007C127C">
            <w:pPr>
              <w:pStyle w:val="ListParagraph"/>
              <w:spacing w:line="360" w:lineRule="auto"/>
              <w:ind w:left="0"/>
              <w:rPr>
                <w:lang w:val="en-US"/>
              </w:rPr>
            </w:pPr>
            <w:r>
              <w:rPr>
                <w:lang w:val="en-US"/>
              </w:rPr>
              <w:t>GU_09</w:t>
            </w:r>
          </w:p>
        </w:tc>
        <w:tc>
          <w:tcPr>
            <w:tcW w:w="6490" w:type="dxa"/>
          </w:tcPr>
          <w:p w14:paraId="029042A6" w14:textId="77777777" w:rsidR="00DF3BEE" w:rsidRDefault="00DF3BEE" w:rsidP="007C127C">
            <w:pPr>
              <w:pStyle w:val="ListParagraph"/>
              <w:keepNext/>
              <w:spacing w:line="360" w:lineRule="auto"/>
              <w:ind w:left="0"/>
            </w:pPr>
            <w:r>
              <w:t>Đăng xuất</w:t>
            </w:r>
          </w:p>
        </w:tc>
      </w:tr>
      <w:tr w:rsidR="008751C8" w14:paraId="2C54224F" w14:textId="77777777" w:rsidTr="00730F28">
        <w:tc>
          <w:tcPr>
            <w:tcW w:w="679" w:type="dxa"/>
          </w:tcPr>
          <w:p w14:paraId="64FC987F" w14:textId="617FBA0F" w:rsidR="008751C8" w:rsidRDefault="008751C8" w:rsidP="00DF3BEE">
            <w:pPr>
              <w:pStyle w:val="ListParagraph"/>
              <w:spacing w:line="360" w:lineRule="auto"/>
              <w:ind w:left="0"/>
              <w:jc w:val="center"/>
              <w:rPr>
                <w:lang w:val="en-US"/>
              </w:rPr>
            </w:pPr>
            <w:r>
              <w:rPr>
                <w:lang w:val="en-US"/>
              </w:rPr>
              <w:t>10</w:t>
            </w:r>
          </w:p>
        </w:tc>
        <w:tc>
          <w:tcPr>
            <w:tcW w:w="1481" w:type="dxa"/>
          </w:tcPr>
          <w:p w14:paraId="49733C25" w14:textId="6BFFF466" w:rsidR="008751C8" w:rsidRDefault="008751C8" w:rsidP="00DF3BEE">
            <w:pPr>
              <w:pStyle w:val="ListParagraph"/>
              <w:spacing w:line="360" w:lineRule="auto"/>
              <w:ind w:left="0"/>
              <w:rPr>
                <w:lang w:val="en-US"/>
              </w:rPr>
            </w:pPr>
            <w:r>
              <w:rPr>
                <w:lang w:val="en-US"/>
              </w:rPr>
              <w:t>GU_10</w:t>
            </w:r>
          </w:p>
        </w:tc>
        <w:tc>
          <w:tcPr>
            <w:tcW w:w="6490" w:type="dxa"/>
          </w:tcPr>
          <w:p w14:paraId="64D72285" w14:textId="67EB3D7B" w:rsidR="008751C8" w:rsidRPr="007C127C" w:rsidRDefault="008751C8" w:rsidP="00DF3BEE">
            <w:pPr>
              <w:pStyle w:val="ListParagraph"/>
              <w:keepNext/>
              <w:spacing w:line="360" w:lineRule="auto"/>
              <w:ind w:left="0"/>
              <w:rPr>
                <w:lang w:val="en-US"/>
              </w:rPr>
            </w:pPr>
            <w:r>
              <w:rPr>
                <w:lang w:val="en-US"/>
              </w:rPr>
              <w:t>Đăng kí tài khoản khách hàng</w:t>
            </w:r>
          </w:p>
        </w:tc>
      </w:tr>
    </w:tbl>
    <w:p w14:paraId="720495BC" w14:textId="103C3A29" w:rsidR="005F1A0B" w:rsidRPr="007C127C" w:rsidRDefault="00DF3BEE" w:rsidP="007C127C">
      <w:pPr>
        <w:pStyle w:val="Caption"/>
        <w:jc w:val="center"/>
        <w:rPr>
          <w:color w:val="auto"/>
          <w:sz w:val="26"/>
          <w:szCs w:val="26"/>
          <w:lang w:val="en-US"/>
        </w:rPr>
      </w:pPr>
      <w:r w:rsidRPr="007C127C">
        <w:rPr>
          <w:color w:val="auto"/>
          <w:sz w:val="26"/>
          <w:szCs w:val="26"/>
        </w:rPr>
        <w:t>Bảng</w:t>
      </w:r>
      <w:r w:rsidR="00152290">
        <w:rPr>
          <w:color w:val="auto"/>
          <w:sz w:val="26"/>
          <w:szCs w:val="26"/>
          <w:lang w:val="en-US"/>
        </w:rPr>
        <w:t xml:space="preserve"> 3</w:t>
      </w:r>
      <w:r w:rsidRPr="007C127C">
        <w:rPr>
          <w:color w:val="auto"/>
          <w:sz w:val="26"/>
          <w:szCs w:val="26"/>
          <w:lang w:val="en-US"/>
        </w:rPr>
        <w:t>.1 Các chức năng hệ thống</w:t>
      </w:r>
    </w:p>
    <w:p w14:paraId="31562104" w14:textId="50E0F3F2" w:rsidR="00EC1917" w:rsidRDefault="00EC1917" w:rsidP="006F2BC8">
      <w:pPr>
        <w:pStyle w:val="Heading3"/>
      </w:pPr>
      <w:bookmarkStart w:id="57" w:name="_Toc529231516"/>
      <w:r>
        <w:t>Đặc điểm người dùng</w:t>
      </w:r>
      <w:bookmarkEnd w:id="57"/>
    </w:p>
    <w:p w14:paraId="4B41CE88" w14:textId="09E33534" w:rsidR="003547FD" w:rsidRDefault="003547FD" w:rsidP="003547FD">
      <w:pPr>
        <w:rPr>
          <w:lang w:val="en-US"/>
        </w:rPr>
      </w:pPr>
      <w:r>
        <w:rPr>
          <w:lang w:val="en-US"/>
        </w:rPr>
        <w:tab/>
        <w:t>Hệ thống bao gồm 2 nhóm người dùng chính: Nhân viên cửa hàng và khách hàng:</w:t>
      </w:r>
    </w:p>
    <w:p w14:paraId="6C7CCA74" w14:textId="1F6F3BBA" w:rsidR="003547FD" w:rsidRDefault="003547FD" w:rsidP="003547FD">
      <w:pPr>
        <w:rPr>
          <w:lang w:val="en-US"/>
        </w:rPr>
      </w:pPr>
      <w:r>
        <w:rPr>
          <w:lang w:val="en-US"/>
        </w:rPr>
        <w:tab/>
        <w:t xml:space="preserve">- </w:t>
      </w:r>
      <w:r>
        <w:rPr>
          <w:i/>
          <w:lang w:val="en-US"/>
        </w:rPr>
        <w:t xml:space="preserve">Nhân viên cửa hàng: </w:t>
      </w:r>
      <w:r>
        <w:rPr>
          <w:lang w:val="en-US"/>
        </w:rPr>
        <w:t>Để đáp ứng các khâu trong việc xử lí đơn hàng, nhận viên cửa hàng được chia làm ba loại nhận viên chính:</w:t>
      </w:r>
    </w:p>
    <w:p w14:paraId="095301E6" w14:textId="21FD386C" w:rsidR="003547FD" w:rsidRDefault="003547FD" w:rsidP="003547FD">
      <w:pPr>
        <w:rPr>
          <w:lang w:val="en-US"/>
        </w:rPr>
      </w:pPr>
      <w:r>
        <w:rPr>
          <w:lang w:val="en-US"/>
        </w:rPr>
        <w:tab/>
      </w:r>
      <w:r>
        <w:rPr>
          <w:lang w:val="en-US"/>
        </w:rPr>
        <w:tab/>
        <w:t xml:space="preserve">+ </w:t>
      </w:r>
      <w:r>
        <w:rPr>
          <w:i/>
          <w:lang w:val="en-US"/>
        </w:rPr>
        <w:t xml:space="preserve">Nhân viên quản lí đơn hàng: </w:t>
      </w:r>
      <w:r>
        <w:rPr>
          <w:lang w:val="en-US"/>
        </w:rPr>
        <w:t xml:space="preserve">Là người dùng hiện tại có nhiều quyền </w:t>
      </w:r>
      <w:r>
        <w:rPr>
          <w:lang w:val="en-US"/>
        </w:rPr>
        <w:tab/>
        <w:t xml:space="preserve">nhất trong việc quyết định xử lí đơn </w:t>
      </w:r>
      <w:del w:id="58" w:author="phuong vu" w:date="2018-11-11T10:30:00Z">
        <w:r w:rsidDel="00540AD2">
          <w:rPr>
            <w:lang w:val="en-US"/>
          </w:rPr>
          <w:delText>hàng</w:delText>
        </w:r>
      </w:del>
      <w:ins w:id="59" w:author="phuong vu" w:date="2018-11-11T10:30:00Z">
        <w:r w:rsidR="00540AD2">
          <w:rPr>
            <w:lang w:val="en-US"/>
          </w:rPr>
          <w:t>hang v</w:t>
        </w:r>
      </w:ins>
      <w:del w:id="60" w:author="phuong vu" w:date="2018-11-11T10:30:00Z">
        <w:r w:rsidDel="00540AD2">
          <w:rPr>
            <w:lang w:val="en-US"/>
          </w:rPr>
          <w:delText xml:space="preserve">. </w:delText>
        </w:r>
      </w:del>
      <w:ins w:id="61" w:author="phuong vu" w:date="2018-11-11T10:29:00Z">
        <w:r w:rsidR="00540AD2">
          <w:rPr>
            <w:lang w:val="en-US"/>
          </w:rPr>
          <w:t xml:space="preserve">ới mã là </w:t>
        </w:r>
      </w:ins>
      <w:ins w:id="62" w:author="phuong vu" w:date="2018-11-11T10:30:00Z">
        <w:r w:rsidR="00540AD2">
          <w:rPr>
            <w:lang w:val="en-US"/>
          </w:rPr>
          <w:t>STAFF_01.</w:t>
        </w:r>
      </w:ins>
    </w:p>
    <w:p w14:paraId="7CBD1CF7" w14:textId="3A313087" w:rsidR="003547FD" w:rsidRDefault="003547FD" w:rsidP="00540AD2">
      <w:pPr>
        <w:ind w:left="720"/>
        <w:rPr>
          <w:lang w:val="en-US"/>
        </w:rPr>
        <w:pPrChange w:id="63" w:author="phuong vu" w:date="2018-11-11T10:30:00Z">
          <w:pPr/>
        </w:pPrChange>
      </w:pPr>
      <w:r>
        <w:rPr>
          <w:lang w:val="en-US"/>
        </w:rPr>
        <w:tab/>
      </w:r>
      <w:del w:id="64" w:author="phuong vu" w:date="2018-11-11T10:33:00Z">
        <w:r w:rsidDel="005738E3">
          <w:rPr>
            <w:lang w:val="en-US"/>
          </w:rPr>
          <w:tab/>
        </w:r>
      </w:del>
      <w:r>
        <w:rPr>
          <w:lang w:val="en-US"/>
        </w:rPr>
        <w:t xml:space="preserve">+ </w:t>
      </w:r>
      <w:r>
        <w:rPr>
          <w:i/>
          <w:lang w:val="en-US"/>
        </w:rPr>
        <w:t xml:space="preserve">Nhân viên xử lí đơn hàng: </w:t>
      </w:r>
      <w:r>
        <w:rPr>
          <w:lang w:val="en-US"/>
        </w:rPr>
        <w:t xml:space="preserve">Là người có nhiệm vụ cập nhật trạng thái </w:t>
      </w:r>
      <w:del w:id="65" w:author="phuong vu" w:date="2018-11-11T10:31:00Z">
        <w:r w:rsidDel="005738E3">
          <w:rPr>
            <w:lang w:val="en-US"/>
          </w:rPr>
          <w:tab/>
        </w:r>
      </w:del>
      <w:r>
        <w:rPr>
          <w:lang w:val="en-US"/>
        </w:rPr>
        <w:t xml:space="preserve">đơn hàng khi bắt đầu xử lí đơn hàng cũng như sau khi hoàn tất đơn </w:t>
      </w:r>
      <w:del w:id="66" w:author="phuong vu" w:date="2018-11-11T10:30:00Z">
        <w:r w:rsidDel="00540AD2">
          <w:rPr>
            <w:lang w:val="en-US"/>
          </w:rPr>
          <w:delText>hàng</w:delText>
        </w:r>
      </w:del>
      <w:ins w:id="67" w:author="phuong vu" w:date="2018-11-11T10:30:00Z">
        <w:r w:rsidR="00540AD2">
          <w:rPr>
            <w:lang w:val="en-US"/>
          </w:rPr>
          <w:t>hàng với mã là STAFF_02</w:t>
        </w:r>
      </w:ins>
      <w:r>
        <w:rPr>
          <w:lang w:val="en-US"/>
        </w:rPr>
        <w:t>.</w:t>
      </w:r>
    </w:p>
    <w:p w14:paraId="625BA7AF" w14:textId="7BE0CE4D" w:rsidR="003547FD" w:rsidRDefault="003547FD" w:rsidP="00132D92">
      <w:pPr>
        <w:ind w:left="720"/>
        <w:rPr>
          <w:lang w:val="en-US"/>
        </w:rPr>
      </w:pPr>
      <w:r>
        <w:rPr>
          <w:lang w:val="en-US"/>
        </w:rPr>
        <w:tab/>
        <w:t xml:space="preserve">+ </w:t>
      </w:r>
      <w:r>
        <w:rPr>
          <w:i/>
          <w:lang w:val="en-US"/>
        </w:rPr>
        <w:t xml:space="preserve">Nhân viên </w:t>
      </w:r>
      <w:r w:rsidR="00132D92">
        <w:rPr>
          <w:i/>
          <w:lang w:val="en-US"/>
        </w:rPr>
        <w:t>nhận</w:t>
      </w:r>
      <w:r>
        <w:rPr>
          <w:i/>
          <w:lang w:val="en-US"/>
        </w:rPr>
        <w:t xml:space="preserve"> và trả quần áo:</w:t>
      </w:r>
      <w:r w:rsidR="00132D92">
        <w:rPr>
          <w:lang w:val="en-US"/>
        </w:rPr>
        <w:t xml:space="preserve"> Là người có nhiệm vụ cập nhật là thông tin quần áo đã nhận (bao gồm số lượng, thời gian nhận và ngày nhận, …) và cập nhật trạng thái đơn hàng đã nhận cũng như giao trả quần áo cho khách </w:t>
      </w:r>
      <w:del w:id="68" w:author="phuong vu" w:date="2018-11-11T10:30:00Z">
        <w:r w:rsidR="00132D92" w:rsidDel="00540AD2">
          <w:rPr>
            <w:lang w:val="en-US"/>
          </w:rPr>
          <w:delText>hàng</w:delText>
        </w:r>
      </w:del>
      <w:ins w:id="69" w:author="phuong vu" w:date="2018-11-11T10:30:00Z">
        <w:r w:rsidR="00540AD2">
          <w:rPr>
            <w:lang w:val="en-US"/>
          </w:rPr>
          <w:t>hang với mã là STAFF_03</w:t>
        </w:r>
      </w:ins>
      <w:r w:rsidR="00132D92">
        <w:rPr>
          <w:lang w:val="en-US"/>
        </w:rPr>
        <w:t>.</w:t>
      </w:r>
    </w:p>
    <w:p w14:paraId="1567962B" w14:textId="60FB7828" w:rsidR="00132D92" w:rsidRPr="007C127C" w:rsidRDefault="00132D92" w:rsidP="0044273D">
      <w:pPr>
        <w:ind w:firstLine="720"/>
        <w:rPr>
          <w:lang w:val="en-US"/>
        </w:rPr>
        <w:pPrChange w:id="70" w:author="phuong vu" w:date="2018-11-11T10:33:00Z">
          <w:pPr>
            <w:ind w:left="720"/>
          </w:pPr>
        </w:pPrChange>
      </w:pPr>
      <w:r>
        <w:rPr>
          <w:lang w:val="en-US"/>
        </w:rPr>
        <w:t>-</w:t>
      </w:r>
      <w:r>
        <w:rPr>
          <w:i/>
          <w:lang w:val="en-US"/>
        </w:rPr>
        <w:t xml:space="preserve"> Khách hàng: </w:t>
      </w:r>
      <w:r>
        <w:rPr>
          <w:lang w:val="en-US"/>
        </w:rPr>
        <w:t xml:space="preserve">Là người dùng có thể đặt đơn hàng từ ứng dụng điện thoại hoặc trực tiếp từ cửa hàng. </w:t>
      </w:r>
    </w:p>
    <w:p w14:paraId="3A44DAA6" w14:textId="2A3D904B" w:rsidR="00EC1917" w:rsidRDefault="00EC1917" w:rsidP="00132D92">
      <w:pPr>
        <w:pStyle w:val="Heading3"/>
      </w:pPr>
      <w:bookmarkStart w:id="71" w:name="_Toc529231517"/>
      <w:r>
        <w:t>Môi trường vận hành</w:t>
      </w:r>
      <w:bookmarkEnd w:id="71"/>
    </w:p>
    <w:p w14:paraId="408A9B10" w14:textId="6A41D722" w:rsidR="00132D92" w:rsidRPr="007C127C" w:rsidRDefault="00132D92" w:rsidP="00132D92">
      <w:r>
        <w:rPr>
          <w:lang w:val="en-US"/>
        </w:rPr>
        <w:tab/>
        <w:t>Đối với ứng dụng đặt đơn hàng chỉ hỗ trợ trên nền tảng Android với phiên bản từ 5.0 trở lên</w:t>
      </w:r>
      <w:r w:rsidR="00083440">
        <w:rPr>
          <w:lang w:val="en-US"/>
        </w:rPr>
        <w:t xml:space="preserve">, được sử dụng bởi người dùng là </w:t>
      </w:r>
      <w:r w:rsidR="00083440">
        <w:rPr>
          <w:i/>
          <w:lang w:val="en-US"/>
        </w:rPr>
        <w:t>Khách hàng.</w:t>
      </w:r>
    </w:p>
    <w:p w14:paraId="1D780579" w14:textId="1A2C890E" w:rsidR="00132D92" w:rsidRDefault="00132D92" w:rsidP="00132D92">
      <w:pPr>
        <w:rPr>
          <w:lang w:val="en-US"/>
        </w:rPr>
      </w:pPr>
      <w:r>
        <w:rPr>
          <w:lang w:val="en-US"/>
        </w:rPr>
        <w:tab/>
        <w:t xml:space="preserve">Đối với trang web quản lí dành cho người dùng là </w:t>
      </w:r>
      <w:r>
        <w:rPr>
          <w:i/>
          <w:lang w:val="en-US"/>
        </w:rPr>
        <w:t xml:space="preserve">Nhân viên cửa hàng </w:t>
      </w:r>
      <w:r w:rsidR="00083440">
        <w:rPr>
          <w:lang w:val="en-US"/>
        </w:rPr>
        <w:t>sử dụng trên nền tảng web hỗ trợ truy cập thông qua các trình duyệt phổ biến hiện nay (Chrome, MS EDGE, …), do trang web được sử dụng hiển thị các thông tin chủ yếu bằng bảng dữ liệu nên việc truy cập thông qua điện thoại không được tối ưu tốt. Bên cạnh đó, yêu cầu trình duyệt phải được bật JavaScript.</w:t>
      </w:r>
    </w:p>
    <w:p w14:paraId="39929B01" w14:textId="0015E019" w:rsidR="00083440" w:rsidRDefault="00083440" w:rsidP="00132D92">
      <w:pPr>
        <w:rPr>
          <w:lang w:val="en-US"/>
        </w:rPr>
      </w:pPr>
      <w:r>
        <w:rPr>
          <w:lang w:val="en-US"/>
        </w:rPr>
        <w:tab/>
        <w:t>Server API được viết bằng ngôn ngữ NodeJS và cơ sở dữ liệu là Postgres nên dễ dàng triển khai trên nhiều nền tảng khác nhau. Hiện tại, server được chạy toàn bộ dưới máy tính cá nhân.</w:t>
      </w:r>
    </w:p>
    <w:p w14:paraId="3E42A9E3" w14:textId="77777777" w:rsidR="00083440" w:rsidRPr="007C127C" w:rsidRDefault="00083440" w:rsidP="007C127C">
      <w:pPr>
        <w:rPr>
          <w:lang w:val="en-US"/>
        </w:rPr>
      </w:pPr>
    </w:p>
    <w:p w14:paraId="51EABEB8" w14:textId="16D54718" w:rsidR="00C557CE" w:rsidRDefault="00C557CE" w:rsidP="00C557CE">
      <w:pPr>
        <w:pStyle w:val="Heading2"/>
        <w:rPr>
          <w:lang w:val="en-US"/>
        </w:rPr>
      </w:pPr>
      <w:bookmarkStart w:id="72" w:name="_Toc529231518"/>
      <w:r>
        <w:rPr>
          <w:lang w:val="en-US"/>
        </w:rPr>
        <w:lastRenderedPageBreak/>
        <w:t>Đặc tả yêu cầu</w:t>
      </w:r>
      <w:bookmarkEnd w:id="72"/>
    </w:p>
    <w:p w14:paraId="02888FC4" w14:textId="0F151FE4" w:rsidR="00EC1917" w:rsidRDefault="00EC1917" w:rsidP="00EC1917">
      <w:pPr>
        <w:pStyle w:val="Heading3"/>
      </w:pPr>
      <w:bookmarkStart w:id="73" w:name="_Toc529231519"/>
      <w:r>
        <w:t>Yêu cầu chức năng</w:t>
      </w:r>
      <w:bookmarkEnd w:id="73"/>
    </w:p>
    <w:p w14:paraId="4A0331E9" w14:textId="53FCDBA5" w:rsidR="00730F28" w:rsidRDefault="00730F28" w:rsidP="00730F28">
      <w:pPr>
        <w:pStyle w:val="Heading4"/>
      </w:pPr>
      <w:bookmarkStart w:id="74" w:name="_Toc529231520"/>
      <w:r>
        <w:t>Quản lí trạng thái đơn hàng</w:t>
      </w:r>
      <w:bookmarkEnd w:id="74"/>
    </w:p>
    <w:tbl>
      <w:tblPr>
        <w:tblStyle w:val="TableGrid"/>
        <w:tblW w:w="0" w:type="auto"/>
        <w:tblLook w:val="04A0" w:firstRow="1" w:lastRow="0" w:firstColumn="1" w:lastColumn="0" w:noHBand="0" w:noVBand="1"/>
      </w:tblPr>
      <w:tblGrid>
        <w:gridCol w:w="2346"/>
        <w:gridCol w:w="6431"/>
      </w:tblGrid>
      <w:tr w:rsidR="005D16EE" w14:paraId="0ED8CB60" w14:textId="77777777" w:rsidTr="007C127C">
        <w:tc>
          <w:tcPr>
            <w:tcW w:w="2425" w:type="dxa"/>
          </w:tcPr>
          <w:p w14:paraId="2559F5A5" w14:textId="77777777" w:rsidR="00730F28" w:rsidRPr="00B808BD" w:rsidRDefault="00730F28" w:rsidP="007C127C">
            <w:pPr>
              <w:spacing w:line="276" w:lineRule="auto"/>
              <w:rPr>
                <w:b/>
              </w:rPr>
            </w:pPr>
            <w:r w:rsidRPr="00B808BD">
              <w:rPr>
                <w:b/>
              </w:rPr>
              <w:t>Mã yêu cầu</w:t>
            </w:r>
          </w:p>
        </w:tc>
        <w:tc>
          <w:tcPr>
            <w:tcW w:w="6686" w:type="dxa"/>
          </w:tcPr>
          <w:p w14:paraId="0731716B" w14:textId="6D242ECF" w:rsidR="00730F28" w:rsidRPr="007C127C" w:rsidRDefault="00730F28" w:rsidP="007C127C">
            <w:pPr>
              <w:spacing w:line="276" w:lineRule="auto"/>
              <w:rPr>
                <w:lang w:val="en-US"/>
              </w:rPr>
            </w:pPr>
            <w:r>
              <w:rPr>
                <w:lang w:val="en-US"/>
              </w:rPr>
              <w:t>GU_01</w:t>
            </w:r>
          </w:p>
        </w:tc>
      </w:tr>
      <w:tr w:rsidR="005D16EE" w14:paraId="771E27CF" w14:textId="77777777" w:rsidTr="007C127C">
        <w:tc>
          <w:tcPr>
            <w:tcW w:w="2425" w:type="dxa"/>
          </w:tcPr>
          <w:p w14:paraId="2DFEC983" w14:textId="77777777" w:rsidR="00730F28" w:rsidRPr="00B808BD" w:rsidRDefault="00730F28" w:rsidP="007C127C">
            <w:pPr>
              <w:spacing w:line="276" w:lineRule="auto"/>
              <w:rPr>
                <w:b/>
              </w:rPr>
            </w:pPr>
            <w:r w:rsidRPr="00B808BD">
              <w:rPr>
                <w:b/>
              </w:rPr>
              <w:t>Tên chức năng</w:t>
            </w:r>
          </w:p>
        </w:tc>
        <w:tc>
          <w:tcPr>
            <w:tcW w:w="6686" w:type="dxa"/>
          </w:tcPr>
          <w:p w14:paraId="228583CE" w14:textId="060B85C0" w:rsidR="00730F28" w:rsidRDefault="00730F28" w:rsidP="007C127C">
            <w:pPr>
              <w:spacing w:line="276" w:lineRule="auto"/>
            </w:pPr>
            <w:r>
              <w:t>Quản lí trạng thái đơn hàng</w:t>
            </w:r>
          </w:p>
        </w:tc>
      </w:tr>
      <w:tr w:rsidR="005D16EE" w14:paraId="450A05D9" w14:textId="77777777" w:rsidTr="007C127C">
        <w:tc>
          <w:tcPr>
            <w:tcW w:w="2425" w:type="dxa"/>
          </w:tcPr>
          <w:p w14:paraId="5AEA3652" w14:textId="77777777" w:rsidR="00730F28" w:rsidRPr="00B808BD" w:rsidRDefault="00730F28" w:rsidP="007C127C">
            <w:pPr>
              <w:spacing w:line="276" w:lineRule="auto"/>
              <w:rPr>
                <w:b/>
              </w:rPr>
            </w:pPr>
            <w:r w:rsidRPr="00B808BD">
              <w:rPr>
                <w:b/>
              </w:rPr>
              <w:t>Đối tượng sử dụng</w:t>
            </w:r>
          </w:p>
        </w:tc>
        <w:tc>
          <w:tcPr>
            <w:tcW w:w="6686" w:type="dxa"/>
          </w:tcPr>
          <w:p w14:paraId="6632C705" w14:textId="51080A39" w:rsidR="00730F28" w:rsidRPr="007C127C" w:rsidRDefault="00730F28" w:rsidP="007C127C">
            <w:pPr>
              <w:spacing w:line="276" w:lineRule="auto"/>
              <w:rPr>
                <w:lang w:val="en-US"/>
              </w:rPr>
            </w:pPr>
            <w:r w:rsidRPr="00730F28">
              <w:rPr>
                <w:lang w:val="en-US"/>
              </w:rPr>
              <w:t>Nhân viên cửa hàng</w:t>
            </w:r>
            <w:r>
              <w:rPr>
                <w:lang w:val="en-US"/>
              </w:rPr>
              <w:t xml:space="preserve"> (</w:t>
            </w:r>
            <w:r w:rsidRPr="00730F28">
              <w:rPr>
                <w:lang w:val="en-US"/>
              </w:rPr>
              <w:t>Nhân viên quản lí đơn hàng</w:t>
            </w:r>
            <w:r>
              <w:rPr>
                <w:lang w:val="en-US"/>
              </w:rPr>
              <w:t xml:space="preserve">, </w:t>
            </w:r>
            <w:r w:rsidRPr="00730F28">
              <w:rPr>
                <w:lang w:val="en-US"/>
              </w:rPr>
              <w:t>Nhân viên xử lí đơn hàng</w:t>
            </w:r>
            <w:r>
              <w:rPr>
                <w:lang w:val="en-US"/>
              </w:rPr>
              <w:t>)</w:t>
            </w:r>
          </w:p>
        </w:tc>
      </w:tr>
      <w:tr w:rsidR="005D16EE" w14:paraId="7588BCB4" w14:textId="77777777" w:rsidTr="007C127C">
        <w:tc>
          <w:tcPr>
            <w:tcW w:w="2425" w:type="dxa"/>
          </w:tcPr>
          <w:p w14:paraId="2C8F396A" w14:textId="77777777" w:rsidR="00730F28" w:rsidRPr="00B808BD" w:rsidRDefault="00730F28" w:rsidP="007C127C">
            <w:pPr>
              <w:spacing w:line="276" w:lineRule="auto"/>
              <w:rPr>
                <w:b/>
              </w:rPr>
            </w:pPr>
            <w:r w:rsidRPr="00B808BD">
              <w:rPr>
                <w:b/>
              </w:rPr>
              <w:t>Tiền điều kiện</w:t>
            </w:r>
          </w:p>
        </w:tc>
        <w:tc>
          <w:tcPr>
            <w:tcW w:w="6686" w:type="dxa"/>
          </w:tcPr>
          <w:p w14:paraId="0D9A5A59" w14:textId="402E9662" w:rsidR="00730F28" w:rsidRPr="007C127C" w:rsidRDefault="003752F8" w:rsidP="007C127C">
            <w:pPr>
              <w:spacing w:line="276" w:lineRule="auto"/>
              <w:rPr>
                <w:lang w:val="en-US"/>
              </w:rPr>
            </w:pPr>
            <w:r>
              <w:rPr>
                <w:lang w:val="en-US"/>
              </w:rPr>
              <w:t xml:space="preserve">Truy cập được trang web quản lí và </w:t>
            </w:r>
            <w:r w:rsidR="005E4157">
              <w:rPr>
                <w:lang w:val="en-US"/>
              </w:rPr>
              <w:t>đăng nhập</w:t>
            </w:r>
            <w:r>
              <w:rPr>
                <w:lang w:val="en-US"/>
              </w:rPr>
              <w:t xml:space="preserve"> thành công vào hệ thống.</w:t>
            </w:r>
          </w:p>
        </w:tc>
      </w:tr>
      <w:tr w:rsidR="005D16EE" w14:paraId="2DFACF7E" w14:textId="77777777" w:rsidTr="007C127C">
        <w:tc>
          <w:tcPr>
            <w:tcW w:w="2425" w:type="dxa"/>
          </w:tcPr>
          <w:p w14:paraId="19BC4452" w14:textId="77777777" w:rsidR="00730F28" w:rsidRPr="00B808BD" w:rsidRDefault="00730F28" w:rsidP="007C127C">
            <w:pPr>
              <w:spacing w:line="276" w:lineRule="auto"/>
              <w:rPr>
                <w:b/>
              </w:rPr>
            </w:pPr>
            <w:r w:rsidRPr="00B808BD">
              <w:rPr>
                <w:b/>
              </w:rPr>
              <w:t>Cách xử lí</w:t>
            </w:r>
          </w:p>
        </w:tc>
        <w:tc>
          <w:tcPr>
            <w:tcW w:w="6686" w:type="dxa"/>
          </w:tcPr>
          <w:p w14:paraId="7918F2FB" w14:textId="4B645E93" w:rsidR="00730F28" w:rsidRDefault="003752F8" w:rsidP="007C127C">
            <w:pPr>
              <w:spacing w:line="276" w:lineRule="auto"/>
              <w:rPr>
                <w:lang w:val="en-US"/>
              </w:rPr>
            </w:pPr>
            <w:r>
              <w:rPr>
                <w:lang w:val="en-US"/>
              </w:rPr>
              <w:t>Bước 1: Click “</w:t>
            </w:r>
            <w:r w:rsidRPr="007C127C">
              <w:rPr>
                <w:i/>
                <w:lang w:val="en-US"/>
              </w:rPr>
              <w:t>Quản lí đơn hàng</w:t>
            </w:r>
            <w:r>
              <w:rPr>
                <w:lang w:val="en-US"/>
              </w:rPr>
              <w:t xml:space="preserve">” ở bên thanh menu cạnh trái và chọn </w:t>
            </w:r>
            <w:r w:rsidR="00F22FF3">
              <w:rPr>
                <w:lang w:val="en-US"/>
              </w:rPr>
              <w:t>trạng thái của đơn hàng. Danh mục co</w:t>
            </w:r>
            <w:r w:rsidR="005D16EE">
              <w:rPr>
                <w:lang w:val="en-US"/>
              </w:rPr>
              <w:t>n của quản lí</w:t>
            </w:r>
            <w:r w:rsidR="00F22FF3">
              <w:rPr>
                <w:lang w:val="en-US"/>
              </w:rPr>
              <w:t xml:space="preserve"> đơn hàng được hiển thị như sau:</w:t>
            </w:r>
          </w:p>
          <w:p w14:paraId="6088B676" w14:textId="5A932EE9" w:rsidR="00F22FF3" w:rsidRDefault="00F22FF3" w:rsidP="007C127C">
            <w:pPr>
              <w:pStyle w:val="ListParagraph"/>
              <w:numPr>
                <w:ilvl w:val="0"/>
                <w:numId w:val="29"/>
              </w:numPr>
              <w:spacing w:line="276" w:lineRule="auto"/>
              <w:rPr>
                <w:lang w:val="en-US"/>
              </w:rPr>
            </w:pPr>
            <w:r w:rsidRPr="007C127C">
              <w:rPr>
                <w:i/>
                <w:lang w:val="en-US"/>
              </w:rPr>
              <w:t>Nhân viên quản lí đơn hàng</w:t>
            </w:r>
            <w:r>
              <w:rPr>
                <w:lang w:val="en-US"/>
              </w:rPr>
              <w:t xml:space="preserve">: Đang chờ, </w:t>
            </w:r>
            <w:r w:rsidR="00A65AD7">
              <w:rPr>
                <w:lang w:val="en-US"/>
              </w:rPr>
              <w:t xml:space="preserve">đang chờ xử lí, </w:t>
            </w:r>
            <w:r>
              <w:rPr>
                <w:lang w:val="en-US"/>
              </w:rPr>
              <w:t xml:space="preserve">đang xử lí, đã xử lí hoàn tất, </w:t>
            </w:r>
            <w:r w:rsidR="00FF18BA">
              <w:rPr>
                <w:lang w:val="en-US"/>
              </w:rPr>
              <w:t xml:space="preserve">thành công, </w:t>
            </w:r>
            <w:r>
              <w:rPr>
                <w:lang w:val="en-US"/>
              </w:rPr>
              <w:t>đơn hàng bị hủy</w:t>
            </w:r>
          </w:p>
          <w:p w14:paraId="08851568" w14:textId="77777777" w:rsidR="00F22FF3" w:rsidRPr="007C127C" w:rsidRDefault="00F22FF3" w:rsidP="007C127C">
            <w:pPr>
              <w:pStyle w:val="ListParagraph"/>
              <w:numPr>
                <w:ilvl w:val="0"/>
                <w:numId w:val="29"/>
              </w:numPr>
              <w:spacing w:line="276" w:lineRule="auto"/>
              <w:rPr>
                <w:i/>
                <w:lang w:val="en-US"/>
              </w:rPr>
            </w:pPr>
            <w:r w:rsidRPr="007C127C">
              <w:rPr>
                <w:i/>
                <w:lang w:val="en-US"/>
              </w:rPr>
              <w:t>Nhân viên xử lí đơn hàng</w:t>
            </w:r>
            <w:r>
              <w:rPr>
                <w:i/>
                <w:lang w:val="en-US"/>
              </w:rPr>
              <w:t>:</w:t>
            </w:r>
            <w:r>
              <w:rPr>
                <w:lang w:val="en-US"/>
              </w:rPr>
              <w:t xml:space="preserve"> Đang xử lí, đã xử lí hoàn tất.</w:t>
            </w:r>
          </w:p>
          <w:p w14:paraId="77E05192" w14:textId="77777777" w:rsidR="00F22FF3" w:rsidRDefault="00F22FF3" w:rsidP="007C127C">
            <w:pPr>
              <w:spacing w:line="276" w:lineRule="auto"/>
              <w:rPr>
                <w:lang w:val="en-US"/>
              </w:rPr>
            </w:pPr>
            <w:r>
              <w:rPr>
                <w:lang w:val="en-US"/>
              </w:rPr>
              <w:t>Bước 2: Danh sách đơn hàng được hiển thị theo dạng bảng. Ở đây người dùng có thể tìm kiếm đơn hàng dựa trên các tiêu chí là các cột của bảng.</w:t>
            </w:r>
          </w:p>
          <w:p w14:paraId="2FACF2B8" w14:textId="2A4831B4" w:rsidR="00F22FF3" w:rsidRDefault="00F22FF3" w:rsidP="007C127C">
            <w:pPr>
              <w:spacing w:line="276" w:lineRule="auto"/>
              <w:rPr>
                <w:lang w:val="en-US"/>
              </w:rPr>
            </w:pPr>
            <w:r>
              <w:rPr>
                <w:lang w:val="en-US"/>
              </w:rPr>
              <w:t xml:space="preserve">Bước 3: Khi người dùng </w:t>
            </w:r>
            <w:r w:rsidR="00A06DD8">
              <w:rPr>
                <w:lang w:val="en-US"/>
              </w:rPr>
              <w:t>nhấn</w:t>
            </w:r>
            <w:r>
              <w:rPr>
                <w:lang w:val="en-US"/>
              </w:rPr>
              <w:t xml:space="preserve"> vào tên khách hàng để truy cập vào chi tiết đơn hàng. Ở đây, người dùng có thể xem thông tin chi tiết đơn hàng và có thể truy cập vào biên nhận của đơn hàng (nếu tồn tại). Các chức năng có thể tại trang chi tiết đơn hàng theo loại nhân viên và trạng thái đơn hàng:</w:t>
            </w:r>
          </w:p>
          <w:p w14:paraId="02D2DBDA" w14:textId="0AD955F9" w:rsidR="00F22FF3" w:rsidRDefault="00F22FF3" w:rsidP="007C127C">
            <w:pPr>
              <w:pStyle w:val="ListParagraph"/>
              <w:numPr>
                <w:ilvl w:val="0"/>
                <w:numId w:val="30"/>
              </w:numPr>
              <w:spacing w:line="276" w:lineRule="auto"/>
              <w:rPr>
                <w:lang w:val="en-US"/>
              </w:rPr>
            </w:pPr>
            <w:r>
              <w:rPr>
                <w:lang w:val="en-US"/>
              </w:rPr>
              <w:t>Trạng thái “</w:t>
            </w:r>
            <w:r w:rsidRPr="007C127C">
              <w:rPr>
                <w:i/>
                <w:lang w:val="en-US"/>
              </w:rPr>
              <w:t>đang chờ</w:t>
            </w:r>
            <w:r>
              <w:rPr>
                <w:lang w:val="en-US"/>
              </w:rPr>
              <w:t xml:space="preserve">”: </w:t>
            </w:r>
            <w:r w:rsidRPr="00730F28">
              <w:rPr>
                <w:lang w:val="en-US"/>
              </w:rPr>
              <w:t>Nhân viên quản lí đơn hàng</w:t>
            </w:r>
            <w:r>
              <w:rPr>
                <w:lang w:val="en-US"/>
              </w:rPr>
              <w:t xml:space="preserve"> thực hiện chức năng chấp nhận, hủy đơn hàng. Nếu người dùng </w:t>
            </w:r>
            <w:r w:rsidR="00A06DD8">
              <w:rPr>
                <w:lang w:val="en-US"/>
              </w:rPr>
              <w:t>nhấn</w:t>
            </w:r>
            <w:r>
              <w:rPr>
                <w:lang w:val="en-US"/>
              </w:rPr>
              <w:t xml:space="preserve"> “</w:t>
            </w:r>
            <w:r w:rsidRPr="007C127C">
              <w:rPr>
                <w:i/>
                <w:lang w:val="en-US"/>
              </w:rPr>
              <w:t>chấp nhận</w:t>
            </w:r>
            <w:r>
              <w:rPr>
                <w:lang w:val="en-US"/>
              </w:rPr>
              <w:t>” trạng thái đơn s</w:t>
            </w:r>
            <w:r w:rsidR="005D16EE">
              <w:rPr>
                <w:lang w:val="en-US"/>
              </w:rPr>
              <w:t>ẽ chuyển thành “</w:t>
            </w:r>
            <w:r w:rsidR="005D16EE" w:rsidRPr="007C127C">
              <w:rPr>
                <w:i/>
                <w:lang w:val="en-US"/>
              </w:rPr>
              <w:t>đã chấp nhận</w:t>
            </w:r>
            <w:r w:rsidR="005D16EE">
              <w:rPr>
                <w:lang w:val="en-US"/>
              </w:rPr>
              <w:t>” và tự động sinh ra một biên nhận tương ứng với đơn hàng ở trạng thái “</w:t>
            </w:r>
            <w:r w:rsidR="005D16EE" w:rsidRPr="007C127C">
              <w:rPr>
                <w:i/>
                <w:lang w:val="en-US"/>
              </w:rPr>
              <w:t xml:space="preserve">đang chờ </w:t>
            </w:r>
            <w:r w:rsidR="00C23007">
              <w:rPr>
                <w:i/>
                <w:lang w:val="en-US"/>
              </w:rPr>
              <w:t>nhận</w:t>
            </w:r>
            <w:r w:rsidR="005D16EE" w:rsidRPr="007C127C">
              <w:rPr>
                <w:i/>
                <w:lang w:val="en-US"/>
              </w:rPr>
              <w:t xml:space="preserve"> đồ</w:t>
            </w:r>
            <w:r w:rsidR="005D16EE">
              <w:rPr>
                <w:lang w:val="en-US"/>
              </w:rPr>
              <w:t xml:space="preserve">”. Nếu người dùng </w:t>
            </w:r>
            <w:r w:rsidR="00A06DD8">
              <w:rPr>
                <w:lang w:val="en-US"/>
              </w:rPr>
              <w:t>nhấn</w:t>
            </w:r>
            <w:r w:rsidR="005D16EE">
              <w:rPr>
                <w:lang w:val="en-US"/>
              </w:rPr>
              <w:t xml:space="preserve"> “</w:t>
            </w:r>
            <w:r w:rsidR="005D16EE">
              <w:rPr>
                <w:i/>
                <w:lang w:val="en-US"/>
              </w:rPr>
              <w:t>hủy đơn</w:t>
            </w:r>
            <w:r w:rsidR="005D16EE">
              <w:rPr>
                <w:lang w:val="en-US"/>
              </w:rPr>
              <w:t>”, đơn hàng sẽ chuyển trạng thái thành “</w:t>
            </w:r>
            <w:r w:rsidR="005D16EE" w:rsidRPr="007C127C">
              <w:rPr>
                <w:i/>
                <w:lang w:val="en-US"/>
              </w:rPr>
              <w:t>đã hủy</w:t>
            </w:r>
            <w:r w:rsidR="005D16EE">
              <w:rPr>
                <w:lang w:val="en-US"/>
              </w:rPr>
              <w:t>”.</w:t>
            </w:r>
          </w:p>
          <w:p w14:paraId="202AA9EF" w14:textId="4DC20485" w:rsidR="005D16EE" w:rsidRDefault="009F6598" w:rsidP="007C127C">
            <w:pPr>
              <w:pStyle w:val="ListParagraph"/>
              <w:numPr>
                <w:ilvl w:val="0"/>
                <w:numId w:val="30"/>
              </w:numPr>
              <w:spacing w:line="276" w:lineRule="auto"/>
              <w:rPr>
                <w:lang w:val="en-US"/>
              </w:rPr>
            </w:pPr>
            <w:r>
              <w:rPr>
                <w:lang w:val="en-US"/>
              </w:rPr>
              <w:t>Trạng thái “</w:t>
            </w:r>
            <w:r w:rsidR="00A65AD7" w:rsidRPr="007C127C">
              <w:rPr>
                <w:i/>
                <w:lang w:val="en-US"/>
              </w:rPr>
              <w:t>đang chờ xử lí</w:t>
            </w:r>
            <w:r>
              <w:rPr>
                <w:lang w:val="en-US"/>
              </w:rPr>
              <w:t>”</w:t>
            </w:r>
            <w:r w:rsidR="00A65AD7">
              <w:rPr>
                <w:lang w:val="en-US"/>
              </w:rPr>
              <w:t xml:space="preserve">: Khi nhân viên xử lí đơn hàng </w:t>
            </w:r>
            <w:r w:rsidR="00A06DD8">
              <w:rPr>
                <w:lang w:val="en-US"/>
              </w:rPr>
              <w:t>nhấn</w:t>
            </w:r>
            <w:r w:rsidR="00A65AD7">
              <w:rPr>
                <w:lang w:val="en-US"/>
              </w:rPr>
              <w:t xml:space="preserve"> lên nút xử lí. Trạng thái đơn hàng chuyển thành </w:t>
            </w:r>
            <w:r w:rsidR="00A65AD7" w:rsidRPr="007C127C">
              <w:rPr>
                <w:i/>
                <w:lang w:val="en-US"/>
              </w:rPr>
              <w:t>“đang xử lí</w:t>
            </w:r>
            <w:r w:rsidR="00A65AD7">
              <w:rPr>
                <w:lang w:val="en-US"/>
              </w:rPr>
              <w:t>” và người dùng được gán thành người thực hiện đơn hàng đó.</w:t>
            </w:r>
          </w:p>
          <w:p w14:paraId="043505DE" w14:textId="1A47F875" w:rsidR="005B249F" w:rsidRPr="007C127C" w:rsidRDefault="00A65AD7" w:rsidP="007C127C">
            <w:pPr>
              <w:pStyle w:val="ListParagraph"/>
              <w:numPr>
                <w:ilvl w:val="0"/>
                <w:numId w:val="30"/>
              </w:numPr>
              <w:spacing w:line="276" w:lineRule="auto"/>
              <w:rPr>
                <w:lang w:val="en-US"/>
              </w:rPr>
            </w:pPr>
            <w:r>
              <w:rPr>
                <w:lang w:val="en-US"/>
              </w:rPr>
              <w:t xml:space="preserve">Trạng thái </w:t>
            </w:r>
            <w:r>
              <w:rPr>
                <w:i/>
                <w:lang w:val="en-US"/>
              </w:rPr>
              <w:t xml:space="preserve">“đang xử lí”: </w:t>
            </w:r>
            <w:r>
              <w:rPr>
                <w:lang w:val="en-US"/>
              </w:rPr>
              <w:t xml:space="preserve">Khi nhân viên xử lí đơn hàng </w:t>
            </w:r>
            <w:r w:rsidR="00A06DD8">
              <w:rPr>
                <w:lang w:val="en-US"/>
              </w:rPr>
              <w:t>nhấn</w:t>
            </w:r>
            <w:r>
              <w:rPr>
                <w:lang w:val="en-US"/>
              </w:rPr>
              <w:t xml:space="preserve"> lên nút hoàn tất. Trạng thái đơn hàng </w:t>
            </w:r>
            <w:r>
              <w:rPr>
                <w:lang w:val="en-US"/>
              </w:rPr>
              <w:lastRenderedPageBreak/>
              <w:t xml:space="preserve">chuyển thành </w:t>
            </w:r>
            <w:r>
              <w:rPr>
                <w:i/>
                <w:lang w:val="en-US"/>
              </w:rPr>
              <w:t>“đã xử lí hoàn tất”.</w:t>
            </w:r>
            <w:r w:rsidR="005B249F">
              <w:rPr>
                <w:i/>
                <w:lang w:val="en-US"/>
              </w:rPr>
              <w:t xml:space="preserve"> </w:t>
            </w:r>
            <w:r w:rsidR="005B249F">
              <w:rPr>
                <w:lang w:val="en-US"/>
              </w:rPr>
              <w:t xml:space="preserve"> Và chỉ nhân viên thực hiện đơn hàng đó mới thấy được nút hoàn tất. Biên nhận của đơn hàng chuyển trạng thái thành </w:t>
            </w:r>
            <w:r w:rsidR="005B249F">
              <w:rPr>
                <w:i/>
                <w:lang w:val="en-US"/>
              </w:rPr>
              <w:t xml:space="preserve">“đang chờ trả đồ”. </w:t>
            </w:r>
          </w:p>
          <w:p w14:paraId="54251747" w14:textId="3F65E90E" w:rsidR="005B249F" w:rsidRPr="007C127C" w:rsidRDefault="005B249F" w:rsidP="007C127C">
            <w:pPr>
              <w:pStyle w:val="ListParagraph"/>
              <w:numPr>
                <w:ilvl w:val="0"/>
                <w:numId w:val="30"/>
              </w:numPr>
              <w:spacing w:line="276" w:lineRule="auto"/>
              <w:rPr>
                <w:lang w:val="en-US"/>
              </w:rPr>
            </w:pPr>
            <w:r>
              <w:rPr>
                <w:lang w:val="en-US"/>
              </w:rPr>
              <w:t xml:space="preserve">Trạng thái </w:t>
            </w:r>
            <w:r>
              <w:rPr>
                <w:i/>
                <w:lang w:val="en-US"/>
              </w:rPr>
              <w:t xml:space="preserve">“đã xử lí hoàn tất”: </w:t>
            </w:r>
            <w:r>
              <w:rPr>
                <w:lang w:val="en-US"/>
              </w:rPr>
              <w:t xml:space="preserve">Nhân viên quản lí đơn hàng có thể </w:t>
            </w:r>
            <w:r w:rsidR="00A06DD8">
              <w:rPr>
                <w:lang w:val="en-US"/>
              </w:rPr>
              <w:t>nhấn</w:t>
            </w:r>
            <w:r>
              <w:rPr>
                <w:lang w:val="en-US"/>
              </w:rPr>
              <w:t xml:space="preserve"> lên nút tạo hóa đơn để sinh hóa đơn dựa trên biên nhận.</w:t>
            </w:r>
          </w:p>
        </w:tc>
      </w:tr>
      <w:tr w:rsidR="005D16EE" w14:paraId="4879CE07" w14:textId="77777777" w:rsidTr="007C127C">
        <w:tc>
          <w:tcPr>
            <w:tcW w:w="2425" w:type="dxa"/>
          </w:tcPr>
          <w:p w14:paraId="09F6E04E" w14:textId="77777777" w:rsidR="00730F28" w:rsidRPr="00B808BD" w:rsidRDefault="00730F28" w:rsidP="007C127C">
            <w:pPr>
              <w:spacing w:line="276" w:lineRule="auto"/>
              <w:rPr>
                <w:b/>
              </w:rPr>
            </w:pPr>
            <w:r w:rsidRPr="00B808BD">
              <w:rPr>
                <w:b/>
              </w:rPr>
              <w:lastRenderedPageBreak/>
              <w:t>Kết quả</w:t>
            </w:r>
          </w:p>
        </w:tc>
        <w:tc>
          <w:tcPr>
            <w:tcW w:w="6686" w:type="dxa"/>
          </w:tcPr>
          <w:p w14:paraId="1C92C4EF" w14:textId="77777777" w:rsidR="00730F28" w:rsidRDefault="003752F8" w:rsidP="007C127C">
            <w:pPr>
              <w:spacing w:line="276" w:lineRule="auto"/>
              <w:jc w:val="left"/>
              <w:rPr>
                <w:lang w:val="en-US"/>
              </w:rPr>
            </w:pPr>
            <w:r>
              <w:rPr>
                <w:lang w:val="en-US"/>
              </w:rPr>
              <w:t>Hiển thị thông tin tất cả đơn hàng dưới dạng bảng.</w:t>
            </w:r>
          </w:p>
          <w:p w14:paraId="5F07C768" w14:textId="02EF2CA3" w:rsidR="003752F8" w:rsidRPr="007C127C" w:rsidRDefault="003752F8" w:rsidP="007C127C">
            <w:pPr>
              <w:spacing w:line="276" w:lineRule="auto"/>
              <w:jc w:val="left"/>
              <w:rPr>
                <w:lang w:val="en-US"/>
              </w:rPr>
            </w:pPr>
            <w:r>
              <w:rPr>
                <w:lang w:val="en-US"/>
              </w:rPr>
              <w:t xml:space="preserve">Khi </w:t>
            </w:r>
            <w:r w:rsidR="00A06DD8">
              <w:rPr>
                <w:lang w:val="en-US"/>
              </w:rPr>
              <w:t>nhấn</w:t>
            </w:r>
            <w:r>
              <w:rPr>
                <w:lang w:val="en-US"/>
              </w:rPr>
              <w:t xml:space="preserve"> vào tên khách hàng hiển thị chi tiết đơn hàng.</w:t>
            </w:r>
          </w:p>
        </w:tc>
      </w:tr>
      <w:tr w:rsidR="005D16EE" w14:paraId="759C3D38" w14:textId="77777777" w:rsidTr="007C127C">
        <w:tc>
          <w:tcPr>
            <w:tcW w:w="2425" w:type="dxa"/>
          </w:tcPr>
          <w:p w14:paraId="03E1B5F1" w14:textId="77777777" w:rsidR="00730F28" w:rsidRPr="00B808BD" w:rsidRDefault="00730F28" w:rsidP="007C127C">
            <w:pPr>
              <w:spacing w:line="276" w:lineRule="auto"/>
              <w:rPr>
                <w:b/>
              </w:rPr>
            </w:pPr>
            <w:r w:rsidRPr="00B808BD">
              <w:rPr>
                <w:b/>
              </w:rPr>
              <w:t>Ghi chú</w:t>
            </w:r>
          </w:p>
        </w:tc>
        <w:tc>
          <w:tcPr>
            <w:tcW w:w="6686" w:type="dxa"/>
          </w:tcPr>
          <w:p w14:paraId="050D9866" w14:textId="5EB973FA" w:rsidR="00730F28" w:rsidRDefault="00730F28" w:rsidP="007C127C">
            <w:pPr>
              <w:keepNext/>
              <w:spacing w:line="276" w:lineRule="auto"/>
            </w:pPr>
          </w:p>
        </w:tc>
      </w:tr>
    </w:tbl>
    <w:p w14:paraId="4A61CF49" w14:textId="77777777" w:rsidR="00730F28" w:rsidRPr="00A06DD8" w:rsidRDefault="00730F28" w:rsidP="00A06DD8"/>
    <w:p w14:paraId="779E8A83" w14:textId="55BC855B" w:rsidR="00730F28" w:rsidRDefault="00730F28" w:rsidP="00730F28">
      <w:pPr>
        <w:pStyle w:val="Heading4"/>
      </w:pPr>
      <w:r>
        <w:rPr>
          <w:lang w:val="en-US"/>
        </w:rPr>
        <w:t xml:space="preserve"> </w:t>
      </w:r>
      <w:bookmarkStart w:id="75" w:name="_Toc529231521"/>
      <w:r>
        <w:t>Quản lí trạng thái biên nhận</w:t>
      </w:r>
      <w:bookmarkEnd w:id="75"/>
    </w:p>
    <w:tbl>
      <w:tblPr>
        <w:tblStyle w:val="TableGrid"/>
        <w:tblW w:w="0" w:type="auto"/>
        <w:tblLook w:val="04A0" w:firstRow="1" w:lastRow="0" w:firstColumn="1" w:lastColumn="0" w:noHBand="0" w:noVBand="1"/>
      </w:tblPr>
      <w:tblGrid>
        <w:gridCol w:w="2346"/>
        <w:gridCol w:w="6431"/>
      </w:tblGrid>
      <w:tr w:rsidR="00FF18BA" w14:paraId="6FC5B3E1" w14:textId="77777777" w:rsidTr="00A06DD8">
        <w:tc>
          <w:tcPr>
            <w:tcW w:w="2425" w:type="dxa"/>
          </w:tcPr>
          <w:p w14:paraId="46ECC2AC" w14:textId="77777777" w:rsidR="00F5523F" w:rsidRPr="00B808BD" w:rsidRDefault="00F5523F" w:rsidP="00A06DD8">
            <w:pPr>
              <w:spacing w:line="276" w:lineRule="auto"/>
              <w:rPr>
                <w:b/>
              </w:rPr>
            </w:pPr>
            <w:r w:rsidRPr="00B808BD">
              <w:rPr>
                <w:b/>
              </w:rPr>
              <w:t>Mã yêu cầu</w:t>
            </w:r>
          </w:p>
        </w:tc>
        <w:tc>
          <w:tcPr>
            <w:tcW w:w="6686" w:type="dxa"/>
          </w:tcPr>
          <w:p w14:paraId="03F52CD6" w14:textId="4F2DE15D" w:rsidR="00F5523F" w:rsidRPr="002947C2" w:rsidRDefault="00F5523F" w:rsidP="00A06DD8">
            <w:pPr>
              <w:spacing w:line="276" w:lineRule="auto"/>
              <w:rPr>
                <w:lang w:val="en-US"/>
              </w:rPr>
            </w:pPr>
            <w:r>
              <w:rPr>
                <w:lang w:val="en-US"/>
              </w:rPr>
              <w:t>GU_02</w:t>
            </w:r>
          </w:p>
        </w:tc>
      </w:tr>
      <w:tr w:rsidR="00FF18BA" w14:paraId="1A15FD9B" w14:textId="77777777" w:rsidTr="00A06DD8">
        <w:tc>
          <w:tcPr>
            <w:tcW w:w="2425" w:type="dxa"/>
          </w:tcPr>
          <w:p w14:paraId="0E92AA0A" w14:textId="77777777" w:rsidR="00F5523F" w:rsidRPr="00B808BD" w:rsidRDefault="00F5523F" w:rsidP="00A06DD8">
            <w:pPr>
              <w:spacing w:line="276" w:lineRule="auto"/>
              <w:rPr>
                <w:b/>
              </w:rPr>
            </w:pPr>
            <w:r w:rsidRPr="00B808BD">
              <w:rPr>
                <w:b/>
              </w:rPr>
              <w:t>Tên chức năng</w:t>
            </w:r>
          </w:p>
        </w:tc>
        <w:tc>
          <w:tcPr>
            <w:tcW w:w="6686" w:type="dxa"/>
          </w:tcPr>
          <w:p w14:paraId="2B91F94E" w14:textId="0882EC87" w:rsidR="00F5523F" w:rsidRPr="007C127C" w:rsidRDefault="00F5523F" w:rsidP="00A06DD8">
            <w:pPr>
              <w:spacing w:line="276" w:lineRule="auto"/>
              <w:rPr>
                <w:lang w:val="en-US"/>
              </w:rPr>
            </w:pPr>
            <w:r>
              <w:t>Quản lí trạng thái bi</w:t>
            </w:r>
            <w:r>
              <w:rPr>
                <w:lang w:val="en-US"/>
              </w:rPr>
              <w:t>ên nhận</w:t>
            </w:r>
          </w:p>
        </w:tc>
      </w:tr>
      <w:tr w:rsidR="00FF18BA" w14:paraId="30CACB39" w14:textId="77777777" w:rsidTr="00A06DD8">
        <w:tc>
          <w:tcPr>
            <w:tcW w:w="2425" w:type="dxa"/>
          </w:tcPr>
          <w:p w14:paraId="58AED5BC" w14:textId="77777777" w:rsidR="00F5523F" w:rsidRPr="00B808BD" w:rsidRDefault="00F5523F" w:rsidP="00A06DD8">
            <w:pPr>
              <w:spacing w:line="276" w:lineRule="auto"/>
              <w:rPr>
                <w:b/>
              </w:rPr>
            </w:pPr>
            <w:r w:rsidRPr="00B808BD">
              <w:rPr>
                <w:b/>
              </w:rPr>
              <w:t>Đối tượng sử dụng</w:t>
            </w:r>
          </w:p>
        </w:tc>
        <w:tc>
          <w:tcPr>
            <w:tcW w:w="6686" w:type="dxa"/>
          </w:tcPr>
          <w:p w14:paraId="464A7080" w14:textId="296F470D" w:rsidR="00F5523F" w:rsidRPr="002947C2" w:rsidRDefault="00F5523F" w:rsidP="00A06DD8">
            <w:pPr>
              <w:spacing w:line="276" w:lineRule="auto"/>
              <w:rPr>
                <w:lang w:val="en-US"/>
              </w:rPr>
            </w:pPr>
            <w:r w:rsidRPr="00730F28">
              <w:rPr>
                <w:lang w:val="en-US"/>
              </w:rPr>
              <w:t>Nhân viên cửa hàng</w:t>
            </w:r>
            <w:r>
              <w:rPr>
                <w:lang w:val="en-US"/>
              </w:rPr>
              <w:t xml:space="preserve"> (</w:t>
            </w:r>
            <w:r w:rsidRPr="00730F28">
              <w:rPr>
                <w:lang w:val="en-US"/>
              </w:rPr>
              <w:t>Nhân viên quản lí đơn hàng</w:t>
            </w:r>
            <w:r>
              <w:rPr>
                <w:lang w:val="en-US"/>
              </w:rPr>
              <w:t xml:space="preserve">, </w:t>
            </w:r>
            <w:r w:rsidRPr="007C127C">
              <w:rPr>
                <w:lang w:val="en-US"/>
              </w:rPr>
              <w:t>Nhân viên nhận và trả quần áo</w:t>
            </w:r>
            <w:r>
              <w:rPr>
                <w:lang w:val="en-US"/>
              </w:rPr>
              <w:t>)</w:t>
            </w:r>
          </w:p>
        </w:tc>
      </w:tr>
      <w:tr w:rsidR="00FF18BA" w14:paraId="6CFAC078" w14:textId="77777777" w:rsidTr="00A06DD8">
        <w:tc>
          <w:tcPr>
            <w:tcW w:w="2425" w:type="dxa"/>
          </w:tcPr>
          <w:p w14:paraId="6EE312AF" w14:textId="77777777" w:rsidR="00F5523F" w:rsidRPr="00B808BD" w:rsidRDefault="00F5523F" w:rsidP="00A06DD8">
            <w:pPr>
              <w:spacing w:line="276" w:lineRule="auto"/>
              <w:rPr>
                <w:b/>
              </w:rPr>
            </w:pPr>
            <w:r w:rsidRPr="00B808BD">
              <w:rPr>
                <w:b/>
              </w:rPr>
              <w:t>Tiền điều kiện</w:t>
            </w:r>
          </w:p>
        </w:tc>
        <w:tc>
          <w:tcPr>
            <w:tcW w:w="6686" w:type="dxa"/>
          </w:tcPr>
          <w:p w14:paraId="1850C0A2" w14:textId="11D934EC" w:rsidR="00F5523F" w:rsidRPr="002947C2" w:rsidRDefault="00F5523F" w:rsidP="00A06DD8">
            <w:pPr>
              <w:spacing w:line="276" w:lineRule="auto"/>
              <w:rPr>
                <w:lang w:val="en-US"/>
              </w:rPr>
            </w:pPr>
            <w:r>
              <w:rPr>
                <w:lang w:val="en-US"/>
              </w:rPr>
              <w:t xml:space="preserve">Truy cập được trang web quản lí và </w:t>
            </w:r>
            <w:r w:rsidR="005E4157">
              <w:rPr>
                <w:lang w:val="en-US"/>
              </w:rPr>
              <w:t>đăng nhập</w:t>
            </w:r>
            <w:r>
              <w:rPr>
                <w:lang w:val="en-US"/>
              </w:rPr>
              <w:t xml:space="preserve"> thành công vào hệ thống.</w:t>
            </w:r>
          </w:p>
        </w:tc>
      </w:tr>
      <w:tr w:rsidR="00FF18BA" w14:paraId="1C33292B" w14:textId="77777777" w:rsidTr="00A06DD8">
        <w:tc>
          <w:tcPr>
            <w:tcW w:w="2425" w:type="dxa"/>
          </w:tcPr>
          <w:p w14:paraId="6AB6AF95" w14:textId="77777777" w:rsidR="00F5523F" w:rsidRPr="00B808BD" w:rsidRDefault="00F5523F" w:rsidP="00A06DD8">
            <w:pPr>
              <w:spacing w:line="276" w:lineRule="auto"/>
              <w:rPr>
                <w:b/>
              </w:rPr>
            </w:pPr>
            <w:r w:rsidRPr="00B808BD">
              <w:rPr>
                <w:b/>
              </w:rPr>
              <w:t>Cách xử lí</w:t>
            </w:r>
          </w:p>
        </w:tc>
        <w:tc>
          <w:tcPr>
            <w:tcW w:w="6686" w:type="dxa"/>
          </w:tcPr>
          <w:p w14:paraId="7D7AC7DC" w14:textId="330B1F63" w:rsidR="00F5523F" w:rsidRDefault="00F5523F" w:rsidP="007C127C">
            <w:pPr>
              <w:spacing w:line="276" w:lineRule="auto"/>
              <w:rPr>
                <w:lang w:val="en-US"/>
              </w:rPr>
            </w:pPr>
            <w:r>
              <w:rPr>
                <w:lang w:val="en-US"/>
              </w:rPr>
              <w:t>Bước 1: Click “</w:t>
            </w:r>
            <w:r w:rsidRPr="002947C2">
              <w:rPr>
                <w:i/>
                <w:lang w:val="en-US"/>
              </w:rPr>
              <w:t xml:space="preserve">Quản lí </w:t>
            </w:r>
            <w:r>
              <w:rPr>
                <w:i/>
                <w:lang w:val="en-US"/>
              </w:rPr>
              <w:t>biên nhận</w:t>
            </w:r>
            <w:r>
              <w:rPr>
                <w:lang w:val="en-US"/>
              </w:rPr>
              <w:t>” ở bên thanh menu cạnh trái và chọn trạng thái của biên nhận. Danh mục con của quản lí biên nhận được hiển thị như sau:</w:t>
            </w:r>
          </w:p>
          <w:p w14:paraId="6A522FDE" w14:textId="79999F81" w:rsidR="00F5523F" w:rsidRDefault="00F5523F" w:rsidP="007C127C">
            <w:pPr>
              <w:pStyle w:val="ListParagraph"/>
              <w:numPr>
                <w:ilvl w:val="0"/>
                <w:numId w:val="29"/>
              </w:numPr>
              <w:spacing w:line="276" w:lineRule="auto"/>
              <w:rPr>
                <w:lang w:val="en-US"/>
              </w:rPr>
            </w:pPr>
            <w:r w:rsidRPr="002947C2">
              <w:rPr>
                <w:i/>
                <w:lang w:val="en-US"/>
              </w:rPr>
              <w:t>Nhân viên quản lí đơn hàng</w:t>
            </w:r>
            <w:r>
              <w:rPr>
                <w:lang w:val="en-US"/>
              </w:rPr>
              <w:t xml:space="preserve">: </w:t>
            </w:r>
            <w:r w:rsidR="00C23007">
              <w:rPr>
                <w:lang w:val="en-US"/>
              </w:rPr>
              <w:t>Đang chờ nhận đồ, đã nhận đồ, đang chờ giao đồ, đã giao đồ.</w:t>
            </w:r>
          </w:p>
          <w:p w14:paraId="455C2DB8" w14:textId="1CA4E0CA" w:rsidR="00C23007" w:rsidRPr="00A06DD8" w:rsidRDefault="00C23007" w:rsidP="007C127C">
            <w:pPr>
              <w:pStyle w:val="ListParagraph"/>
              <w:numPr>
                <w:ilvl w:val="0"/>
                <w:numId w:val="29"/>
              </w:numPr>
              <w:spacing w:line="276" w:lineRule="auto"/>
              <w:rPr>
                <w:lang w:val="en-US"/>
              </w:rPr>
            </w:pPr>
            <w:r w:rsidRPr="007C127C">
              <w:rPr>
                <w:i/>
                <w:lang w:val="en-US"/>
              </w:rPr>
              <w:t>Nhân viên nhận và trả quần áo</w:t>
            </w:r>
            <w:r w:rsidR="00F5523F" w:rsidRPr="00A06DD8">
              <w:rPr>
                <w:i/>
                <w:lang w:val="en-US"/>
              </w:rPr>
              <w:t>:</w:t>
            </w:r>
            <w:r w:rsidR="00F5523F" w:rsidRPr="00A06DD8">
              <w:rPr>
                <w:lang w:val="en-US"/>
              </w:rPr>
              <w:t xml:space="preserve"> </w:t>
            </w:r>
            <w:r w:rsidRPr="00A06DD8">
              <w:rPr>
                <w:lang w:val="en-US"/>
              </w:rPr>
              <w:t>Đang ch</w:t>
            </w:r>
            <w:r w:rsidRPr="007C127C">
              <w:rPr>
                <w:lang w:val="en-US"/>
              </w:rPr>
              <w:t>ờ nhận đồ, đã nhận đồ, đang chờ giao đồ, đã giao đồ</w:t>
            </w:r>
            <w:r>
              <w:rPr>
                <w:lang w:val="en-US"/>
              </w:rPr>
              <w:t>.</w:t>
            </w:r>
            <w:r w:rsidRPr="00A06DD8">
              <w:rPr>
                <w:lang w:val="en-US"/>
              </w:rPr>
              <w:t xml:space="preserve"> </w:t>
            </w:r>
          </w:p>
          <w:p w14:paraId="0C2F52D8" w14:textId="36A7E119" w:rsidR="00F5523F" w:rsidRDefault="00F5523F" w:rsidP="007C127C">
            <w:pPr>
              <w:spacing w:line="276" w:lineRule="auto"/>
              <w:rPr>
                <w:lang w:val="en-US"/>
              </w:rPr>
            </w:pPr>
            <w:r>
              <w:rPr>
                <w:lang w:val="en-US"/>
              </w:rPr>
              <w:t xml:space="preserve">Bước 2: Danh sách </w:t>
            </w:r>
            <w:r w:rsidR="00C23007">
              <w:rPr>
                <w:lang w:val="en-US"/>
              </w:rPr>
              <w:t>biên nhận</w:t>
            </w:r>
            <w:r>
              <w:rPr>
                <w:lang w:val="en-US"/>
              </w:rPr>
              <w:t xml:space="preserve"> được hiển thị theo dạng bảng. Ở đây người dùng có thể tìm kiếm </w:t>
            </w:r>
            <w:r w:rsidR="00C23007">
              <w:rPr>
                <w:lang w:val="en-US"/>
              </w:rPr>
              <w:t>biên nhận</w:t>
            </w:r>
            <w:r>
              <w:rPr>
                <w:lang w:val="en-US"/>
              </w:rPr>
              <w:t xml:space="preserve"> dựa trên các tiêu chí là các cột của bảng.</w:t>
            </w:r>
          </w:p>
          <w:p w14:paraId="0E89DB0C" w14:textId="2D1461B9" w:rsidR="00F5523F" w:rsidRDefault="00F5523F" w:rsidP="007C127C">
            <w:pPr>
              <w:spacing w:line="276" w:lineRule="auto"/>
              <w:rPr>
                <w:lang w:val="en-US"/>
              </w:rPr>
            </w:pPr>
            <w:r>
              <w:rPr>
                <w:lang w:val="en-US"/>
              </w:rPr>
              <w:t xml:space="preserve">Bước 3: Khi người dùng </w:t>
            </w:r>
            <w:r w:rsidR="00A06DD8">
              <w:rPr>
                <w:lang w:val="en-US"/>
              </w:rPr>
              <w:t>nhấn</w:t>
            </w:r>
            <w:r>
              <w:rPr>
                <w:lang w:val="en-US"/>
              </w:rPr>
              <w:t xml:space="preserve"> vào tên khách hàng để truy cập vào chi tiết </w:t>
            </w:r>
            <w:r w:rsidR="00C23007">
              <w:rPr>
                <w:lang w:val="en-US"/>
              </w:rPr>
              <w:t>biên nhận</w:t>
            </w:r>
            <w:r>
              <w:rPr>
                <w:lang w:val="en-US"/>
              </w:rPr>
              <w:t xml:space="preserve">. Ở đây, người dùng có thể xem thông tin chi tiết </w:t>
            </w:r>
            <w:r w:rsidR="00C23007">
              <w:rPr>
                <w:lang w:val="en-US"/>
              </w:rPr>
              <w:t xml:space="preserve">biên nhận. </w:t>
            </w:r>
            <w:r>
              <w:rPr>
                <w:lang w:val="en-US"/>
              </w:rPr>
              <w:t>Các chức năng có thể tại trang chi tiết</w:t>
            </w:r>
            <w:r w:rsidR="00C23007">
              <w:rPr>
                <w:lang w:val="en-US"/>
              </w:rPr>
              <w:t xml:space="preserve"> biên nhận </w:t>
            </w:r>
            <w:r>
              <w:rPr>
                <w:lang w:val="en-US"/>
              </w:rPr>
              <w:t>theo loại nhân viên và trạng thái đơn hàng:</w:t>
            </w:r>
          </w:p>
          <w:p w14:paraId="3CCC9CCD" w14:textId="4A2D7CB8" w:rsidR="00F5523F" w:rsidRPr="007C127C" w:rsidRDefault="00F5523F" w:rsidP="007C127C">
            <w:pPr>
              <w:pStyle w:val="ListParagraph"/>
              <w:numPr>
                <w:ilvl w:val="0"/>
                <w:numId w:val="30"/>
              </w:numPr>
              <w:spacing w:line="276" w:lineRule="auto"/>
              <w:rPr>
                <w:lang w:val="en-US"/>
              </w:rPr>
            </w:pPr>
            <w:r>
              <w:rPr>
                <w:lang w:val="en-US"/>
              </w:rPr>
              <w:t>Trạng thái “</w:t>
            </w:r>
            <w:r w:rsidRPr="002947C2">
              <w:rPr>
                <w:i/>
                <w:lang w:val="en-US"/>
              </w:rPr>
              <w:t>đang chờ</w:t>
            </w:r>
            <w:r w:rsidR="00C23007">
              <w:rPr>
                <w:i/>
                <w:lang w:val="en-US"/>
              </w:rPr>
              <w:t xml:space="preserve"> nhận đồ</w:t>
            </w:r>
            <w:r>
              <w:rPr>
                <w:lang w:val="en-US"/>
              </w:rPr>
              <w:t xml:space="preserve">”: </w:t>
            </w:r>
            <w:r w:rsidR="00C23007" w:rsidRPr="002947C2">
              <w:rPr>
                <w:lang w:val="en-US"/>
              </w:rPr>
              <w:t xml:space="preserve">Nhân viên nhận và trả quần </w:t>
            </w:r>
            <w:r w:rsidR="00C23007">
              <w:rPr>
                <w:lang w:val="en-US"/>
              </w:rPr>
              <w:t xml:space="preserve">áo </w:t>
            </w:r>
            <w:r w:rsidR="00A06DD8">
              <w:rPr>
                <w:lang w:val="en-US"/>
              </w:rPr>
              <w:t>nhấn</w:t>
            </w:r>
            <w:r>
              <w:rPr>
                <w:lang w:val="en-US"/>
              </w:rPr>
              <w:t xml:space="preserve"> “</w:t>
            </w:r>
            <w:r w:rsidRPr="002947C2">
              <w:rPr>
                <w:i/>
                <w:lang w:val="en-US"/>
              </w:rPr>
              <w:t>chấp nhận</w:t>
            </w:r>
            <w:r>
              <w:rPr>
                <w:lang w:val="en-US"/>
              </w:rPr>
              <w:t>”</w:t>
            </w:r>
            <w:r w:rsidR="003C2A70">
              <w:rPr>
                <w:lang w:val="en-US"/>
              </w:rPr>
              <w:t xml:space="preserve">, người dùng sẽ được gán thành người đi nhận đơn hàng đó và có nhiệm vụ cập nhật thông tin biên nhận (bao gồm số lượng đồ nhận, ngày nhận và thời gian nhận). Sau khi nhận đồ hoàn tất buộc nhấn nút </w:t>
            </w:r>
            <w:r w:rsidR="003C2A70" w:rsidRPr="007C127C">
              <w:rPr>
                <w:i/>
                <w:lang w:val="en-US"/>
              </w:rPr>
              <w:t>“đã nhận</w:t>
            </w:r>
            <w:r w:rsidR="003C2A70">
              <w:rPr>
                <w:i/>
                <w:lang w:val="en-US"/>
              </w:rPr>
              <w:t>”</w:t>
            </w:r>
            <w:r w:rsidR="003C2A70">
              <w:rPr>
                <w:lang w:val="en-US"/>
              </w:rPr>
              <w:t xml:space="preserve"> để thay đổi trạng </w:t>
            </w:r>
            <w:r w:rsidR="003C2A70">
              <w:rPr>
                <w:lang w:val="en-US"/>
              </w:rPr>
              <w:lastRenderedPageBreak/>
              <w:t xml:space="preserve">thái biên nhận thành </w:t>
            </w:r>
            <w:r w:rsidR="003C2A70">
              <w:rPr>
                <w:i/>
                <w:lang w:val="en-US"/>
              </w:rPr>
              <w:t xml:space="preserve">“đã nhận đồ” </w:t>
            </w:r>
            <w:r w:rsidR="003C2A70">
              <w:rPr>
                <w:lang w:val="en-US"/>
              </w:rPr>
              <w:t xml:space="preserve">và đơn hàng ứng với biên nhận chuyển từ </w:t>
            </w:r>
            <w:r w:rsidR="003C2A70">
              <w:rPr>
                <w:i/>
                <w:lang w:val="en-US"/>
              </w:rPr>
              <w:t xml:space="preserve">“đã nhận” </w:t>
            </w:r>
            <w:r w:rsidR="003C2A70">
              <w:rPr>
                <w:lang w:val="en-US"/>
              </w:rPr>
              <w:t xml:space="preserve">thành </w:t>
            </w:r>
            <w:r w:rsidR="003C2A70">
              <w:rPr>
                <w:i/>
                <w:lang w:val="en-US"/>
              </w:rPr>
              <w:t xml:space="preserve">“đang chờ xử lí”. </w:t>
            </w:r>
          </w:p>
          <w:p w14:paraId="4E1524D7" w14:textId="4DCAA9A3" w:rsidR="003C2A70" w:rsidRPr="002947C2" w:rsidRDefault="003C2A70" w:rsidP="007C127C">
            <w:pPr>
              <w:pStyle w:val="ListParagraph"/>
              <w:numPr>
                <w:ilvl w:val="0"/>
                <w:numId w:val="30"/>
              </w:numPr>
              <w:spacing w:line="276" w:lineRule="auto"/>
              <w:rPr>
                <w:lang w:val="en-US"/>
              </w:rPr>
            </w:pPr>
            <w:r>
              <w:rPr>
                <w:lang w:val="en-US"/>
              </w:rPr>
              <w:t xml:space="preserve">Trạng thái </w:t>
            </w:r>
            <w:r>
              <w:rPr>
                <w:i/>
                <w:lang w:val="en-US"/>
              </w:rPr>
              <w:t xml:space="preserve">“đang chờ giao đồ”: </w:t>
            </w:r>
            <w:r>
              <w:rPr>
                <w:lang w:val="en-US"/>
              </w:rPr>
              <w:t xml:space="preserve">Nhân viên nhận và trả quần ảo </w:t>
            </w:r>
            <w:r w:rsidR="00A06DD8">
              <w:rPr>
                <w:lang w:val="en-US"/>
              </w:rPr>
              <w:t>nhấn</w:t>
            </w:r>
            <w:r>
              <w:rPr>
                <w:lang w:val="en-US"/>
              </w:rPr>
              <w:t xml:space="preserve"> vào nút </w:t>
            </w:r>
            <w:r>
              <w:rPr>
                <w:i/>
                <w:lang w:val="en-US"/>
              </w:rPr>
              <w:t xml:space="preserve">“giao đồ”, </w:t>
            </w:r>
            <w:r>
              <w:rPr>
                <w:lang w:val="en-US"/>
              </w:rPr>
              <w:t>người dùng sẽ được gán thành người đi giao đơn hàng đó và có nhiệm vụ câp nhật thông tin biên nhận (bao gồm thời gian, ngày giao đơn hàng). Sau khi giao hoàn tất buộc nhấn nút “</w:t>
            </w:r>
            <w:r w:rsidRPr="007C127C">
              <w:rPr>
                <w:i/>
                <w:lang w:val="en-US"/>
              </w:rPr>
              <w:t>đã giao</w:t>
            </w:r>
            <w:r>
              <w:rPr>
                <w:lang w:val="en-US"/>
              </w:rPr>
              <w:t>”</w:t>
            </w:r>
            <w:r w:rsidR="00FF18BA">
              <w:rPr>
                <w:lang w:val="en-US"/>
              </w:rPr>
              <w:t xml:space="preserve"> và đơn hàng ứng với biên nhận chuyển từ “</w:t>
            </w:r>
            <w:r w:rsidR="00FF18BA" w:rsidRPr="007C127C">
              <w:rPr>
                <w:i/>
                <w:lang w:val="en-US"/>
              </w:rPr>
              <w:t>đã xử lí hoàn tất</w:t>
            </w:r>
            <w:r w:rsidR="00FF18BA">
              <w:rPr>
                <w:lang w:val="en-US"/>
              </w:rPr>
              <w:t xml:space="preserve">” thành </w:t>
            </w:r>
            <w:r w:rsidR="00FF18BA">
              <w:rPr>
                <w:i/>
                <w:lang w:val="en-US"/>
              </w:rPr>
              <w:t>“thành công”.</w:t>
            </w:r>
          </w:p>
        </w:tc>
      </w:tr>
      <w:tr w:rsidR="00FF18BA" w14:paraId="3E9ED423" w14:textId="77777777" w:rsidTr="00A06DD8">
        <w:tc>
          <w:tcPr>
            <w:tcW w:w="2425" w:type="dxa"/>
          </w:tcPr>
          <w:p w14:paraId="71BF2106" w14:textId="77777777" w:rsidR="00F5523F" w:rsidRPr="00B808BD" w:rsidRDefault="00F5523F" w:rsidP="00A06DD8">
            <w:pPr>
              <w:spacing w:line="276" w:lineRule="auto"/>
              <w:rPr>
                <w:b/>
              </w:rPr>
            </w:pPr>
            <w:r w:rsidRPr="00B808BD">
              <w:rPr>
                <w:b/>
              </w:rPr>
              <w:lastRenderedPageBreak/>
              <w:t>Kết quả</w:t>
            </w:r>
          </w:p>
        </w:tc>
        <w:tc>
          <w:tcPr>
            <w:tcW w:w="6686" w:type="dxa"/>
          </w:tcPr>
          <w:p w14:paraId="4C62CB2E" w14:textId="71A235B2" w:rsidR="00F5523F" w:rsidRDefault="00F5523F" w:rsidP="00A06DD8">
            <w:pPr>
              <w:spacing w:line="276" w:lineRule="auto"/>
              <w:rPr>
                <w:lang w:val="en-US"/>
              </w:rPr>
            </w:pPr>
            <w:r>
              <w:rPr>
                <w:lang w:val="en-US"/>
              </w:rPr>
              <w:t xml:space="preserve">Hiển thị thông tin tất cả </w:t>
            </w:r>
            <w:r w:rsidR="00FF18BA">
              <w:rPr>
                <w:lang w:val="en-US"/>
              </w:rPr>
              <w:t xml:space="preserve">biên nhận </w:t>
            </w:r>
            <w:r>
              <w:rPr>
                <w:lang w:val="en-US"/>
              </w:rPr>
              <w:t>dưới dạng bảng.</w:t>
            </w:r>
          </w:p>
          <w:p w14:paraId="0519820D" w14:textId="4D1B0352" w:rsidR="00F5523F" w:rsidRPr="002947C2" w:rsidRDefault="00F5523F" w:rsidP="007C127C">
            <w:pPr>
              <w:spacing w:line="276" w:lineRule="auto"/>
              <w:rPr>
                <w:lang w:val="en-US"/>
              </w:rPr>
            </w:pPr>
            <w:r>
              <w:rPr>
                <w:lang w:val="en-US"/>
              </w:rPr>
              <w:t xml:space="preserve">Khi </w:t>
            </w:r>
            <w:r w:rsidR="00A06DD8">
              <w:rPr>
                <w:lang w:val="en-US"/>
              </w:rPr>
              <w:t>nhấn</w:t>
            </w:r>
            <w:r>
              <w:rPr>
                <w:lang w:val="en-US"/>
              </w:rPr>
              <w:t xml:space="preserve"> vào tên khách hàng hiển thị chi tiết </w:t>
            </w:r>
            <w:r w:rsidR="00FF18BA">
              <w:rPr>
                <w:lang w:val="en-US"/>
              </w:rPr>
              <w:t>biên nhận</w:t>
            </w:r>
            <w:r>
              <w:rPr>
                <w:lang w:val="en-US"/>
              </w:rPr>
              <w:t>.</w:t>
            </w:r>
          </w:p>
        </w:tc>
      </w:tr>
      <w:tr w:rsidR="00FF18BA" w14:paraId="497A03F3" w14:textId="77777777" w:rsidTr="00A06DD8">
        <w:tc>
          <w:tcPr>
            <w:tcW w:w="2425" w:type="dxa"/>
          </w:tcPr>
          <w:p w14:paraId="6E3D0B05" w14:textId="77777777" w:rsidR="00F5523F" w:rsidRPr="00B808BD" w:rsidRDefault="00F5523F" w:rsidP="00A06DD8">
            <w:pPr>
              <w:spacing w:line="276" w:lineRule="auto"/>
              <w:rPr>
                <w:b/>
              </w:rPr>
            </w:pPr>
            <w:r w:rsidRPr="00B808BD">
              <w:rPr>
                <w:b/>
              </w:rPr>
              <w:t>Ghi chú</w:t>
            </w:r>
          </w:p>
        </w:tc>
        <w:tc>
          <w:tcPr>
            <w:tcW w:w="6686" w:type="dxa"/>
          </w:tcPr>
          <w:p w14:paraId="36DCA385" w14:textId="61C4E7AA" w:rsidR="00F5523F" w:rsidRDefault="00F5523F" w:rsidP="00A06DD8">
            <w:pPr>
              <w:keepNext/>
              <w:spacing w:line="276" w:lineRule="auto"/>
            </w:pPr>
          </w:p>
        </w:tc>
      </w:tr>
    </w:tbl>
    <w:p w14:paraId="61D1C12D" w14:textId="77777777" w:rsidR="00F5523F" w:rsidRPr="00A06DD8" w:rsidRDefault="00F5523F" w:rsidP="00A06DD8"/>
    <w:p w14:paraId="1834BFC0" w14:textId="4A7B1824" w:rsidR="00730F28" w:rsidRDefault="00730F28" w:rsidP="00730F28">
      <w:pPr>
        <w:pStyle w:val="Heading4"/>
      </w:pPr>
      <w:r>
        <w:rPr>
          <w:lang w:val="en-US"/>
        </w:rPr>
        <w:t xml:space="preserve"> </w:t>
      </w:r>
      <w:bookmarkStart w:id="76" w:name="_Toc529231522"/>
      <w:r>
        <w:t>Quản lí phân công xử lí đơn hàng</w:t>
      </w:r>
      <w:bookmarkEnd w:id="76"/>
    </w:p>
    <w:tbl>
      <w:tblPr>
        <w:tblStyle w:val="TableGrid"/>
        <w:tblW w:w="0" w:type="auto"/>
        <w:tblLook w:val="04A0" w:firstRow="1" w:lastRow="0" w:firstColumn="1" w:lastColumn="0" w:noHBand="0" w:noVBand="1"/>
      </w:tblPr>
      <w:tblGrid>
        <w:gridCol w:w="2338"/>
        <w:gridCol w:w="6439"/>
      </w:tblGrid>
      <w:tr w:rsidR="009B0E96" w14:paraId="42FD3F12" w14:textId="77777777" w:rsidTr="00225404">
        <w:tc>
          <w:tcPr>
            <w:tcW w:w="2425" w:type="dxa"/>
          </w:tcPr>
          <w:p w14:paraId="4C6AE9A3" w14:textId="77777777" w:rsidR="009B0E96" w:rsidRPr="00B808BD" w:rsidRDefault="009B0E96" w:rsidP="00225404">
            <w:pPr>
              <w:spacing w:line="276" w:lineRule="auto"/>
              <w:rPr>
                <w:b/>
              </w:rPr>
            </w:pPr>
            <w:r w:rsidRPr="00B808BD">
              <w:rPr>
                <w:b/>
              </w:rPr>
              <w:t>Mã yêu cầu</w:t>
            </w:r>
          </w:p>
        </w:tc>
        <w:tc>
          <w:tcPr>
            <w:tcW w:w="6686" w:type="dxa"/>
          </w:tcPr>
          <w:p w14:paraId="3C91DDF8" w14:textId="77777777" w:rsidR="009B0E96" w:rsidRPr="002947C2" w:rsidRDefault="009B0E96" w:rsidP="00225404">
            <w:pPr>
              <w:spacing w:line="276" w:lineRule="auto"/>
              <w:rPr>
                <w:lang w:val="en-US"/>
              </w:rPr>
            </w:pPr>
            <w:r>
              <w:rPr>
                <w:lang w:val="en-US"/>
              </w:rPr>
              <w:t>GU_04</w:t>
            </w:r>
          </w:p>
        </w:tc>
      </w:tr>
      <w:tr w:rsidR="009B0E96" w14:paraId="44117EC2" w14:textId="77777777" w:rsidTr="00225404">
        <w:tc>
          <w:tcPr>
            <w:tcW w:w="2425" w:type="dxa"/>
          </w:tcPr>
          <w:p w14:paraId="0869766D" w14:textId="77777777" w:rsidR="009B0E96" w:rsidRPr="00B808BD" w:rsidRDefault="009B0E96" w:rsidP="00225404">
            <w:pPr>
              <w:spacing w:line="276" w:lineRule="auto"/>
              <w:rPr>
                <w:b/>
              </w:rPr>
            </w:pPr>
            <w:r w:rsidRPr="00B808BD">
              <w:rPr>
                <w:b/>
              </w:rPr>
              <w:t>Tên chức năng</w:t>
            </w:r>
          </w:p>
        </w:tc>
        <w:tc>
          <w:tcPr>
            <w:tcW w:w="6686" w:type="dxa"/>
          </w:tcPr>
          <w:p w14:paraId="50F0E1C1" w14:textId="2C64155B" w:rsidR="009B0E96" w:rsidRPr="00A06DD8" w:rsidRDefault="009B0E96" w:rsidP="00225404">
            <w:pPr>
              <w:spacing w:line="276" w:lineRule="auto"/>
              <w:rPr>
                <w:lang w:val="en-US"/>
              </w:rPr>
            </w:pPr>
            <w:r>
              <w:t>Quản lí phân công xử lí đơn hàng</w:t>
            </w:r>
          </w:p>
        </w:tc>
      </w:tr>
      <w:tr w:rsidR="009B0E96" w14:paraId="7F3DDF15" w14:textId="77777777" w:rsidTr="00225404">
        <w:tc>
          <w:tcPr>
            <w:tcW w:w="2425" w:type="dxa"/>
          </w:tcPr>
          <w:p w14:paraId="6E38A38D" w14:textId="77777777" w:rsidR="009B0E96" w:rsidRPr="00B808BD" w:rsidRDefault="009B0E96" w:rsidP="00225404">
            <w:pPr>
              <w:spacing w:line="276" w:lineRule="auto"/>
              <w:rPr>
                <w:b/>
              </w:rPr>
            </w:pPr>
            <w:r w:rsidRPr="00B808BD">
              <w:rPr>
                <w:b/>
              </w:rPr>
              <w:t>Đối tượng sử dụng</w:t>
            </w:r>
          </w:p>
        </w:tc>
        <w:tc>
          <w:tcPr>
            <w:tcW w:w="6686" w:type="dxa"/>
          </w:tcPr>
          <w:p w14:paraId="0DE75894" w14:textId="0DFE138E" w:rsidR="009B0E96" w:rsidRPr="002947C2" w:rsidRDefault="009B0E96" w:rsidP="00225404">
            <w:pPr>
              <w:spacing w:line="276" w:lineRule="auto"/>
              <w:rPr>
                <w:lang w:val="en-US"/>
              </w:rPr>
            </w:pPr>
            <w:r w:rsidRPr="009B0E96">
              <w:rPr>
                <w:lang w:val="en-US"/>
              </w:rPr>
              <w:t>Nhân viên cửa hàng</w:t>
            </w:r>
            <w:r>
              <w:rPr>
                <w:lang w:val="en-US"/>
              </w:rPr>
              <w:t xml:space="preserve"> (Nhân viên quản lí cửa hàng)</w:t>
            </w:r>
          </w:p>
        </w:tc>
      </w:tr>
      <w:tr w:rsidR="009B0E96" w14:paraId="1B7559A1" w14:textId="77777777" w:rsidTr="00225404">
        <w:tc>
          <w:tcPr>
            <w:tcW w:w="2425" w:type="dxa"/>
          </w:tcPr>
          <w:p w14:paraId="03A4271D" w14:textId="77777777" w:rsidR="009B0E96" w:rsidRPr="00B808BD" w:rsidRDefault="009B0E96" w:rsidP="00225404">
            <w:pPr>
              <w:spacing w:line="276" w:lineRule="auto"/>
              <w:rPr>
                <w:b/>
              </w:rPr>
            </w:pPr>
            <w:r w:rsidRPr="00B808BD">
              <w:rPr>
                <w:b/>
              </w:rPr>
              <w:t>Tiền điều kiện</w:t>
            </w:r>
          </w:p>
        </w:tc>
        <w:tc>
          <w:tcPr>
            <w:tcW w:w="6686" w:type="dxa"/>
          </w:tcPr>
          <w:p w14:paraId="4B7D2806" w14:textId="124FE0D2" w:rsidR="009B0E96" w:rsidRPr="002947C2" w:rsidRDefault="009B0E96" w:rsidP="00225404">
            <w:pPr>
              <w:spacing w:line="276" w:lineRule="auto"/>
              <w:rPr>
                <w:lang w:val="en-US"/>
              </w:rPr>
            </w:pPr>
            <w:r>
              <w:rPr>
                <w:lang w:val="en-US"/>
              </w:rPr>
              <w:t>Truy cập được trang web quản lí đối với nhân viên cửa hàng và đăng nhập thành công.</w:t>
            </w:r>
          </w:p>
        </w:tc>
      </w:tr>
      <w:tr w:rsidR="009B0E96" w14:paraId="1EE82B5A" w14:textId="77777777" w:rsidTr="00225404">
        <w:tc>
          <w:tcPr>
            <w:tcW w:w="2425" w:type="dxa"/>
          </w:tcPr>
          <w:p w14:paraId="7FFC3B18" w14:textId="77777777" w:rsidR="009B0E96" w:rsidRPr="00B808BD" w:rsidRDefault="009B0E96" w:rsidP="00225404">
            <w:pPr>
              <w:spacing w:line="276" w:lineRule="auto"/>
              <w:rPr>
                <w:b/>
              </w:rPr>
            </w:pPr>
            <w:r w:rsidRPr="00B808BD">
              <w:rPr>
                <w:b/>
              </w:rPr>
              <w:t>Cách xử lí</w:t>
            </w:r>
          </w:p>
        </w:tc>
        <w:tc>
          <w:tcPr>
            <w:tcW w:w="6686" w:type="dxa"/>
          </w:tcPr>
          <w:p w14:paraId="748DF11F" w14:textId="49E2024B" w:rsidR="009B0E96" w:rsidRDefault="00B43068" w:rsidP="00225404">
            <w:pPr>
              <w:spacing w:line="276" w:lineRule="auto"/>
              <w:rPr>
                <w:ins w:id="77" w:author="phuong vu" w:date="2018-11-11T10:34:00Z"/>
                <w:lang w:val="en-US"/>
              </w:rPr>
            </w:pPr>
            <w:ins w:id="78" w:author="phuong vu" w:date="2018-11-11T10:34:00Z">
              <w:r>
                <w:rPr>
                  <w:lang w:val="en-US"/>
                </w:rPr>
                <w:t>Phân công loại một:</w:t>
              </w:r>
            </w:ins>
            <w:ins w:id="79" w:author="phuong vu" w:date="2018-11-11T10:36:00Z">
              <w:r>
                <w:rPr>
                  <w:lang w:val="en-US"/>
                </w:rPr>
                <w:t xml:space="preserve"> </w:t>
              </w:r>
            </w:ins>
          </w:p>
          <w:p w14:paraId="25FE8799" w14:textId="4D491DD4" w:rsidR="00B43068" w:rsidRDefault="00B43068" w:rsidP="00B43068">
            <w:pPr>
              <w:spacing w:line="276" w:lineRule="auto"/>
              <w:ind w:left="720"/>
              <w:rPr>
                <w:ins w:id="80" w:author="phuong vu" w:date="2018-11-11T10:35:00Z"/>
                <w:lang w:val="en-US"/>
              </w:rPr>
            </w:pPr>
            <w:ins w:id="81" w:author="phuong vu" w:date="2018-11-11T10:34:00Z">
              <w:r>
                <w:rPr>
                  <w:lang w:val="en-US"/>
                </w:rPr>
                <w:t xml:space="preserve">Bước 1: </w:t>
              </w:r>
            </w:ins>
            <w:ins w:id="82" w:author="phuong vu" w:date="2018-11-11T10:35:00Z">
              <w:r>
                <w:rPr>
                  <w:lang w:val="en-US"/>
                </w:rPr>
                <w:t>Phân loại đơn h</w:t>
              </w:r>
            </w:ins>
            <w:ins w:id="83" w:author="phuong vu" w:date="2018-11-11T10:44:00Z">
              <w:r w:rsidR="00DF1465">
                <w:rPr>
                  <w:lang w:val="en-US"/>
                </w:rPr>
                <w:t>à</w:t>
              </w:r>
            </w:ins>
            <w:ins w:id="84" w:author="phuong vu" w:date="2018-11-11T10:35:00Z">
              <w:r>
                <w:rPr>
                  <w:lang w:val="en-US"/>
                </w:rPr>
                <w:t xml:space="preserve">ng theo thứ tự loại dịch vụ trước và nhóm màu sau cùng. </w:t>
              </w:r>
            </w:ins>
            <w:ins w:id="85" w:author="phuong vu" w:date="2018-11-11T10:36:00Z">
              <w:r>
                <w:rPr>
                  <w:lang w:val="en-US"/>
                </w:rPr>
                <w:t>Sau đó, l</w:t>
              </w:r>
            </w:ins>
            <w:ins w:id="86" w:author="phuong vu" w:date="2018-11-11T10:35:00Z">
              <w:r>
                <w:rPr>
                  <w:lang w:val="en-US"/>
                </w:rPr>
                <w:t>ưu</w:t>
              </w:r>
            </w:ins>
            <w:ins w:id="87" w:author="phuong vu" w:date="2018-11-11T10:36:00Z">
              <w:r>
                <w:rPr>
                  <w:lang w:val="en-US"/>
                </w:rPr>
                <w:t xml:space="preserve"> thành từng túi giặt trong cơ sở dữ liệu.</w:t>
              </w:r>
            </w:ins>
          </w:p>
          <w:p w14:paraId="28902F9C" w14:textId="3E7F4558" w:rsidR="00B43068" w:rsidRDefault="00B43068" w:rsidP="00B43068">
            <w:pPr>
              <w:spacing w:line="276" w:lineRule="auto"/>
              <w:ind w:left="720"/>
              <w:rPr>
                <w:ins w:id="88" w:author="phuong vu" w:date="2018-11-11T10:39:00Z"/>
                <w:lang w:val="en-US"/>
              </w:rPr>
            </w:pPr>
            <w:ins w:id="89" w:author="phuong vu" w:date="2018-11-11T10:35:00Z">
              <w:r>
                <w:rPr>
                  <w:lang w:val="en-US"/>
                </w:rPr>
                <w:t>Bước 2:</w:t>
              </w:r>
            </w:ins>
            <w:ins w:id="90" w:author="phuong vu" w:date="2018-11-11T10:36:00Z">
              <w:r>
                <w:rPr>
                  <w:lang w:val="en-US"/>
                </w:rPr>
                <w:t xml:space="preserve"> </w:t>
              </w:r>
            </w:ins>
            <w:ins w:id="91" w:author="phuong vu" w:date="2018-11-11T10:38:00Z">
              <w:r>
                <w:rPr>
                  <w:lang w:val="en-US"/>
                </w:rPr>
                <w:t>Phân công mỗi đơn hàng được xử lí trên một máy</w:t>
              </w:r>
              <w:r w:rsidR="00DF1465">
                <w:rPr>
                  <w:lang w:val="en-US"/>
                </w:rPr>
                <w:t xml:space="preserve"> (tương ứng tất cả túi giặt của đơn hàng sẽ cùng có một mã m</w:t>
              </w:r>
            </w:ins>
            <w:ins w:id="92" w:author="phuong vu" w:date="2018-11-11T10:39:00Z">
              <w:r w:rsidR="00DF1465">
                <w:rPr>
                  <w:lang w:val="en-US"/>
                </w:rPr>
                <w:t>áy giặt</w:t>
              </w:r>
            </w:ins>
            <w:ins w:id="93" w:author="phuong vu" w:date="2018-11-11T10:38:00Z">
              <w:r w:rsidR="00DF1465">
                <w:rPr>
                  <w:lang w:val="en-US"/>
                </w:rPr>
                <w:t>)</w:t>
              </w:r>
            </w:ins>
            <w:ins w:id="94" w:author="phuong vu" w:date="2018-11-11T10:39:00Z">
              <w:r w:rsidR="00DF1465">
                <w:rPr>
                  <w:lang w:val="en-US"/>
                </w:rPr>
                <w:t xml:space="preserve">. </w:t>
              </w:r>
            </w:ins>
          </w:p>
          <w:p w14:paraId="59D5A4B6" w14:textId="77777777" w:rsidR="00DF1465" w:rsidRDefault="00DF1465" w:rsidP="00DF1465">
            <w:pPr>
              <w:pStyle w:val="ListParagraph"/>
              <w:numPr>
                <w:ilvl w:val="0"/>
                <w:numId w:val="37"/>
              </w:numPr>
              <w:spacing w:line="276" w:lineRule="auto"/>
              <w:rPr>
                <w:ins w:id="95" w:author="phuong vu" w:date="2018-11-11T10:40:00Z"/>
                <w:lang w:val="en-US"/>
              </w:rPr>
            </w:pPr>
            <w:ins w:id="96" w:author="phuong vu" w:date="2018-11-11T10:39:00Z">
              <w:r>
                <w:rPr>
                  <w:lang w:val="en-US"/>
                </w:rPr>
                <w:t>Ưu tiên các máy có số đơn hàng đang đợi là ít nhất.</w:t>
              </w:r>
            </w:ins>
          </w:p>
          <w:p w14:paraId="26A43FBA" w14:textId="77777777" w:rsidR="00DF1465" w:rsidRDefault="00DF1465" w:rsidP="00DF1465">
            <w:pPr>
              <w:pStyle w:val="ListParagraph"/>
              <w:numPr>
                <w:ilvl w:val="0"/>
                <w:numId w:val="37"/>
              </w:numPr>
              <w:spacing w:line="276" w:lineRule="auto"/>
              <w:rPr>
                <w:ins w:id="97" w:author="phuong vu" w:date="2018-11-11T10:41:00Z"/>
                <w:lang w:val="en-US"/>
              </w:rPr>
            </w:pPr>
            <w:ins w:id="98" w:author="phuong vu" w:date="2018-11-11T10:40:00Z">
              <w:r>
                <w:rPr>
                  <w:lang w:val="en-US"/>
                </w:rPr>
                <w:t>Các đơn hàng được sắp xếp theo thứ tự tang dần dựa trên ngày và khung giờ trả đồ cho khách hàng.</w:t>
              </w:r>
            </w:ins>
          </w:p>
          <w:p w14:paraId="38DF3443" w14:textId="77777777" w:rsidR="00DF1465" w:rsidRDefault="00DF1465" w:rsidP="00DF1465">
            <w:pPr>
              <w:pStyle w:val="ListParagraph"/>
              <w:numPr>
                <w:ilvl w:val="0"/>
                <w:numId w:val="37"/>
              </w:numPr>
              <w:spacing w:line="276" w:lineRule="auto"/>
              <w:rPr>
                <w:ins w:id="99" w:author="phuong vu" w:date="2018-11-11T10:41:00Z"/>
                <w:lang w:val="en-US"/>
              </w:rPr>
            </w:pPr>
            <w:ins w:id="100" w:author="phuong vu" w:date="2018-11-11T10:41:00Z">
              <w:r>
                <w:rPr>
                  <w:lang w:val="en-US"/>
                </w:rPr>
                <w:t>Các đơn hàng cùng xử lí trên một máy sẽ được gán thứ tự xử lí.</w:t>
              </w:r>
            </w:ins>
          </w:p>
          <w:p w14:paraId="69AE0287" w14:textId="77777777" w:rsidR="00DF1465" w:rsidRDefault="00DF1465" w:rsidP="00DF1465">
            <w:pPr>
              <w:spacing w:line="276" w:lineRule="auto"/>
              <w:ind w:left="720"/>
              <w:rPr>
                <w:ins w:id="101" w:author="phuong vu" w:date="2018-11-11T10:44:00Z"/>
                <w:lang w:val="en-US"/>
              </w:rPr>
            </w:pPr>
            <w:ins w:id="102" w:author="phuong vu" w:date="2018-11-11T10:41:00Z">
              <w:r>
                <w:rPr>
                  <w:lang w:val="en-US"/>
                </w:rPr>
                <w:t>Bước 3</w:t>
              </w:r>
            </w:ins>
            <w:ins w:id="103" w:author="phuong vu" w:date="2018-11-11T10:42:00Z">
              <w:r>
                <w:rPr>
                  <w:lang w:val="en-US"/>
                </w:rPr>
                <w:t>: Lưu kết quả vào cơ sở dữ liệu.</w:t>
              </w:r>
            </w:ins>
          </w:p>
          <w:p w14:paraId="714E47C4" w14:textId="77777777" w:rsidR="00DF1465" w:rsidRDefault="00DF1465" w:rsidP="00DF1465">
            <w:pPr>
              <w:spacing w:line="276" w:lineRule="auto"/>
              <w:rPr>
                <w:ins w:id="104" w:author="phuong vu" w:date="2018-11-11T10:44:00Z"/>
                <w:lang w:val="en-US"/>
              </w:rPr>
            </w:pPr>
            <w:ins w:id="105" w:author="phuong vu" w:date="2018-11-11T10:44:00Z">
              <w:r>
                <w:rPr>
                  <w:lang w:val="en-US"/>
                </w:rPr>
                <w:t>Phân công loại hai:</w:t>
              </w:r>
            </w:ins>
          </w:p>
          <w:p w14:paraId="7F4FA206" w14:textId="77777777" w:rsidR="00DF1465" w:rsidRDefault="00DF1465" w:rsidP="00DF1465">
            <w:pPr>
              <w:spacing w:line="276" w:lineRule="auto"/>
              <w:ind w:left="720"/>
              <w:rPr>
                <w:ins w:id="106" w:author="phuong vu" w:date="2018-11-11T10:45:00Z"/>
                <w:lang w:val="en-US"/>
              </w:rPr>
            </w:pPr>
            <w:ins w:id="107" w:author="phuong vu" w:date="2018-11-11T10:44:00Z">
              <w:r>
                <w:rPr>
                  <w:lang w:val="en-US"/>
                </w:rPr>
                <w:t>Bước 1: Tương tự bước 1 c</w:t>
              </w:r>
            </w:ins>
            <w:ins w:id="108" w:author="phuong vu" w:date="2018-11-11T10:45:00Z">
              <w:r>
                <w:rPr>
                  <w:lang w:val="en-US"/>
                </w:rPr>
                <w:t>ủa</w:t>
              </w:r>
            </w:ins>
            <w:ins w:id="109" w:author="phuong vu" w:date="2018-11-11T10:44:00Z">
              <w:r>
                <w:rPr>
                  <w:lang w:val="en-US"/>
                </w:rPr>
                <w:t xml:space="preserve"> phân công loại một</w:t>
              </w:r>
            </w:ins>
            <w:ins w:id="110" w:author="phuong vu" w:date="2018-11-11T10:45:00Z">
              <w:r>
                <w:rPr>
                  <w:lang w:val="en-US"/>
                </w:rPr>
                <w:t>.</w:t>
              </w:r>
            </w:ins>
          </w:p>
          <w:p w14:paraId="0A73FE1C" w14:textId="2C0FE08D" w:rsidR="00DF1465" w:rsidRPr="00DF1465" w:rsidRDefault="00DF1465" w:rsidP="00DF1465">
            <w:pPr>
              <w:spacing w:line="276" w:lineRule="auto"/>
              <w:ind w:left="720"/>
              <w:rPr>
                <w:lang w:val="en-US"/>
                <w:rPrChange w:id="111" w:author="phuong vu" w:date="2018-11-11T10:41:00Z">
                  <w:rPr>
                    <w:lang w:val="en-US"/>
                  </w:rPr>
                </w:rPrChange>
              </w:rPr>
              <w:pPrChange w:id="112" w:author="phuong vu" w:date="2018-11-11T10:44:00Z">
                <w:pPr>
                  <w:spacing w:line="276" w:lineRule="auto"/>
                </w:pPr>
              </w:pPrChange>
            </w:pPr>
            <w:ins w:id="113" w:author="phuong vu" w:date="2018-11-11T10:45:00Z">
              <w:r>
                <w:rPr>
                  <w:lang w:val="en-US"/>
                </w:rPr>
                <w:t xml:space="preserve">Bước 2: </w:t>
              </w:r>
            </w:ins>
          </w:p>
        </w:tc>
      </w:tr>
      <w:tr w:rsidR="009B0E96" w14:paraId="07708509" w14:textId="77777777" w:rsidTr="00225404">
        <w:tc>
          <w:tcPr>
            <w:tcW w:w="2425" w:type="dxa"/>
          </w:tcPr>
          <w:p w14:paraId="4BD3D17E" w14:textId="77777777" w:rsidR="009B0E96" w:rsidRPr="00B808BD" w:rsidRDefault="009B0E96" w:rsidP="00225404">
            <w:pPr>
              <w:spacing w:line="276" w:lineRule="auto"/>
              <w:rPr>
                <w:b/>
              </w:rPr>
            </w:pPr>
            <w:r w:rsidRPr="00B808BD">
              <w:rPr>
                <w:b/>
              </w:rPr>
              <w:lastRenderedPageBreak/>
              <w:t>Kết quả</w:t>
            </w:r>
          </w:p>
        </w:tc>
        <w:tc>
          <w:tcPr>
            <w:tcW w:w="6686" w:type="dxa"/>
          </w:tcPr>
          <w:p w14:paraId="1818B8A6" w14:textId="5E6C3A38" w:rsidR="009B0E96" w:rsidRPr="002947C2" w:rsidRDefault="00DF1465" w:rsidP="00225404">
            <w:pPr>
              <w:spacing w:line="276" w:lineRule="auto"/>
              <w:rPr>
                <w:lang w:val="en-US"/>
              </w:rPr>
            </w:pPr>
            <w:ins w:id="114" w:author="phuong vu" w:date="2018-11-11T10:42:00Z">
              <w:r>
                <w:rPr>
                  <w:lang w:val="en-US"/>
                </w:rPr>
                <w:t xml:space="preserve">Hiển thị được bảng phân công bao gồm các thông tin: </w:t>
              </w:r>
            </w:ins>
            <w:ins w:id="115" w:author="phuong vu" w:date="2018-11-11T10:43:00Z">
              <w:r>
                <w:rPr>
                  <w:lang w:val="en-US"/>
                </w:rPr>
                <w:t>mã máy giặt + số thứ tự xử lí, tên khách hàng + mã số đơn hàng, mã biên nhận, t</w:t>
              </w:r>
            </w:ins>
            <w:ins w:id="116" w:author="phuong vu" w:date="2018-11-11T10:44:00Z">
              <w:r>
                <w:rPr>
                  <w:lang w:val="en-US"/>
                </w:rPr>
                <w:t>rạng thái đơn hàng.</w:t>
              </w:r>
            </w:ins>
          </w:p>
        </w:tc>
      </w:tr>
      <w:tr w:rsidR="009B0E96" w14:paraId="5CE12AD7" w14:textId="77777777" w:rsidTr="00225404">
        <w:tc>
          <w:tcPr>
            <w:tcW w:w="2425" w:type="dxa"/>
          </w:tcPr>
          <w:p w14:paraId="02AC5DC0" w14:textId="77777777" w:rsidR="009B0E96" w:rsidRPr="00B808BD" w:rsidRDefault="009B0E96" w:rsidP="00225404">
            <w:pPr>
              <w:spacing w:line="276" w:lineRule="auto"/>
              <w:rPr>
                <w:b/>
              </w:rPr>
            </w:pPr>
            <w:r w:rsidRPr="00B808BD">
              <w:rPr>
                <w:b/>
              </w:rPr>
              <w:t>Ghi chú</w:t>
            </w:r>
          </w:p>
        </w:tc>
        <w:tc>
          <w:tcPr>
            <w:tcW w:w="6686" w:type="dxa"/>
          </w:tcPr>
          <w:p w14:paraId="29953A0F" w14:textId="06B39F33" w:rsidR="009B0E96" w:rsidRPr="00B43068" w:rsidRDefault="00B43068" w:rsidP="00225404">
            <w:pPr>
              <w:keepNext/>
              <w:spacing w:line="276" w:lineRule="auto"/>
              <w:rPr>
                <w:lang w:val="en-US"/>
                <w:rPrChange w:id="117" w:author="phuong vu" w:date="2018-11-11T10:37:00Z">
                  <w:rPr>
                    <w:i/>
                    <w:lang w:val="en-US"/>
                  </w:rPr>
                </w:rPrChange>
              </w:rPr>
            </w:pPr>
            <w:ins w:id="118" w:author="phuong vu" w:date="2018-11-11T10:37:00Z">
              <w:r>
                <w:rPr>
                  <w:lang w:val="en-US"/>
                </w:rPr>
                <w:t>Một đơn hàng có thể có một hoặc nhiều túi giặt khác nhau dựa trên phân loại.</w:t>
              </w:r>
            </w:ins>
          </w:p>
        </w:tc>
      </w:tr>
    </w:tbl>
    <w:p w14:paraId="1F02E07D" w14:textId="77777777" w:rsidR="009B0E96" w:rsidRPr="007C127C" w:rsidRDefault="009B0E96" w:rsidP="007C127C"/>
    <w:p w14:paraId="3AACDB7A" w14:textId="112BAF08" w:rsidR="00730F28" w:rsidRDefault="00730F28" w:rsidP="00730F28">
      <w:pPr>
        <w:pStyle w:val="Heading4"/>
      </w:pPr>
      <w:bookmarkStart w:id="119" w:name="_Toc529231523"/>
      <w:r>
        <w:t>Tạo đơn hàng</w:t>
      </w:r>
      <w:bookmarkEnd w:id="119"/>
    </w:p>
    <w:tbl>
      <w:tblPr>
        <w:tblStyle w:val="TableGrid"/>
        <w:tblW w:w="0" w:type="auto"/>
        <w:tblLook w:val="04A0" w:firstRow="1" w:lastRow="0" w:firstColumn="1" w:lastColumn="0" w:noHBand="0" w:noVBand="1"/>
      </w:tblPr>
      <w:tblGrid>
        <w:gridCol w:w="2342"/>
        <w:gridCol w:w="6435"/>
      </w:tblGrid>
      <w:tr w:rsidR="00225404" w14:paraId="1EFDCBF7" w14:textId="77777777" w:rsidTr="00225404">
        <w:tc>
          <w:tcPr>
            <w:tcW w:w="2425" w:type="dxa"/>
          </w:tcPr>
          <w:p w14:paraId="6F46BA12" w14:textId="77777777" w:rsidR="009B0E96" w:rsidRPr="00B808BD" w:rsidRDefault="009B0E96" w:rsidP="00225404">
            <w:pPr>
              <w:spacing w:line="276" w:lineRule="auto"/>
              <w:rPr>
                <w:b/>
              </w:rPr>
            </w:pPr>
            <w:r w:rsidRPr="00B808BD">
              <w:rPr>
                <w:b/>
              </w:rPr>
              <w:t>Mã yêu cầu</w:t>
            </w:r>
          </w:p>
        </w:tc>
        <w:tc>
          <w:tcPr>
            <w:tcW w:w="6686" w:type="dxa"/>
          </w:tcPr>
          <w:p w14:paraId="075D3D1A" w14:textId="4102E928" w:rsidR="009B0E96" w:rsidRPr="002947C2" w:rsidRDefault="009B0E96" w:rsidP="00225404">
            <w:pPr>
              <w:spacing w:line="276" w:lineRule="auto"/>
              <w:rPr>
                <w:lang w:val="en-US"/>
              </w:rPr>
            </w:pPr>
            <w:r>
              <w:rPr>
                <w:lang w:val="en-US"/>
              </w:rPr>
              <w:t>GU_04</w:t>
            </w:r>
          </w:p>
        </w:tc>
      </w:tr>
      <w:tr w:rsidR="00225404" w14:paraId="50186061" w14:textId="77777777" w:rsidTr="00225404">
        <w:tc>
          <w:tcPr>
            <w:tcW w:w="2425" w:type="dxa"/>
          </w:tcPr>
          <w:p w14:paraId="09867B15" w14:textId="77777777" w:rsidR="009B0E96" w:rsidRPr="00B808BD" w:rsidRDefault="009B0E96" w:rsidP="00225404">
            <w:pPr>
              <w:spacing w:line="276" w:lineRule="auto"/>
              <w:rPr>
                <w:b/>
              </w:rPr>
            </w:pPr>
            <w:r w:rsidRPr="00B808BD">
              <w:rPr>
                <w:b/>
              </w:rPr>
              <w:t>Tên chức năng</w:t>
            </w:r>
          </w:p>
        </w:tc>
        <w:tc>
          <w:tcPr>
            <w:tcW w:w="6686" w:type="dxa"/>
          </w:tcPr>
          <w:p w14:paraId="072C7886" w14:textId="74773132" w:rsidR="009B0E96" w:rsidRPr="00A06DD8" w:rsidRDefault="009B0E96" w:rsidP="00225404">
            <w:pPr>
              <w:spacing w:line="276" w:lineRule="auto"/>
              <w:rPr>
                <w:lang w:val="en-US"/>
              </w:rPr>
            </w:pPr>
            <w:r>
              <w:t>Tạo đơn hàng</w:t>
            </w:r>
          </w:p>
        </w:tc>
      </w:tr>
      <w:tr w:rsidR="00225404" w14:paraId="1CA34CFE" w14:textId="77777777" w:rsidTr="00225404">
        <w:tc>
          <w:tcPr>
            <w:tcW w:w="2425" w:type="dxa"/>
          </w:tcPr>
          <w:p w14:paraId="52364FD0" w14:textId="77777777" w:rsidR="009B0E96" w:rsidRPr="00B808BD" w:rsidRDefault="009B0E96" w:rsidP="00225404">
            <w:pPr>
              <w:spacing w:line="276" w:lineRule="auto"/>
              <w:rPr>
                <w:b/>
              </w:rPr>
            </w:pPr>
            <w:r w:rsidRPr="00B808BD">
              <w:rPr>
                <w:b/>
              </w:rPr>
              <w:t>Đối tượng sử dụng</w:t>
            </w:r>
          </w:p>
        </w:tc>
        <w:tc>
          <w:tcPr>
            <w:tcW w:w="6686" w:type="dxa"/>
          </w:tcPr>
          <w:p w14:paraId="08A0D1F5" w14:textId="1DA1E270" w:rsidR="009B0E96" w:rsidRPr="002947C2" w:rsidRDefault="009B0E96" w:rsidP="00225404">
            <w:pPr>
              <w:spacing w:line="276" w:lineRule="auto"/>
              <w:rPr>
                <w:lang w:val="en-US"/>
              </w:rPr>
            </w:pPr>
            <w:r w:rsidRPr="009B0E96">
              <w:rPr>
                <w:lang w:val="en-US"/>
              </w:rPr>
              <w:t>Nhân viên cửa hàng</w:t>
            </w:r>
            <w:r>
              <w:rPr>
                <w:lang w:val="en-US"/>
              </w:rPr>
              <w:t xml:space="preserve"> (Nhân viên quản lí cửa hàng), khách hàng</w:t>
            </w:r>
          </w:p>
        </w:tc>
      </w:tr>
      <w:tr w:rsidR="00225404" w14:paraId="125B2C9E" w14:textId="77777777" w:rsidTr="00225404">
        <w:tc>
          <w:tcPr>
            <w:tcW w:w="2425" w:type="dxa"/>
          </w:tcPr>
          <w:p w14:paraId="3FCD6D76" w14:textId="77777777" w:rsidR="009B0E96" w:rsidRPr="00B808BD" w:rsidRDefault="009B0E96" w:rsidP="00225404">
            <w:pPr>
              <w:spacing w:line="276" w:lineRule="auto"/>
              <w:rPr>
                <w:b/>
              </w:rPr>
            </w:pPr>
            <w:r w:rsidRPr="00B808BD">
              <w:rPr>
                <w:b/>
              </w:rPr>
              <w:t>Tiền điều kiện</w:t>
            </w:r>
          </w:p>
        </w:tc>
        <w:tc>
          <w:tcPr>
            <w:tcW w:w="6686" w:type="dxa"/>
          </w:tcPr>
          <w:p w14:paraId="46ED22C1" w14:textId="734CB35B" w:rsidR="009B0E96" w:rsidRPr="002947C2" w:rsidRDefault="009B0E96" w:rsidP="00225404">
            <w:pPr>
              <w:spacing w:line="276" w:lineRule="auto"/>
              <w:rPr>
                <w:lang w:val="en-US"/>
              </w:rPr>
            </w:pPr>
            <w:r>
              <w:rPr>
                <w:lang w:val="en-US"/>
              </w:rPr>
              <w:t>Truy cập được trang web quản lí đối với nhân viên cửa hàng và ứng dụng điện thoại đối với khách hàng và đăng nhập thành công.</w:t>
            </w:r>
          </w:p>
        </w:tc>
      </w:tr>
      <w:tr w:rsidR="00225404" w14:paraId="56686DA2" w14:textId="77777777" w:rsidTr="00225404">
        <w:tc>
          <w:tcPr>
            <w:tcW w:w="2425" w:type="dxa"/>
          </w:tcPr>
          <w:p w14:paraId="4ECB6F75" w14:textId="77777777" w:rsidR="009B0E96" w:rsidRPr="00B808BD" w:rsidRDefault="009B0E96" w:rsidP="00225404">
            <w:pPr>
              <w:spacing w:line="276" w:lineRule="auto"/>
              <w:rPr>
                <w:b/>
              </w:rPr>
            </w:pPr>
            <w:r w:rsidRPr="00B808BD">
              <w:rPr>
                <w:b/>
              </w:rPr>
              <w:t>Cách xử lí</w:t>
            </w:r>
          </w:p>
        </w:tc>
        <w:tc>
          <w:tcPr>
            <w:tcW w:w="6686" w:type="dxa"/>
          </w:tcPr>
          <w:p w14:paraId="248C92A1" w14:textId="0979A58A" w:rsidR="009B0E96" w:rsidRDefault="00225404" w:rsidP="00225404">
            <w:pPr>
              <w:spacing w:line="276" w:lineRule="auto"/>
              <w:rPr>
                <w:lang w:val="en-US"/>
              </w:rPr>
            </w:pPr>
            <w:r>
              <w:rPr>
                <w:lang w:val="en-US"/>
              </w:rPr>
              <w:t xml:space="preserve">Đối với </w:t>
            </w:r>
            <w:r w:rsidR="00261DD6">
              <w:rPr>
                <w:lang w:val="en-US"/>
              </w:rPr>
              <w:t>đặt đơn hàng từ trang quản lí</w:t>
            </w:r>
            <w:r w:rsidR="004F2566">
              <w:rPr>
                <w:lang w:val="en-US"/>
              </w:rPr>
              <w:t xml:space="preserve"> (Nhân viên quản lí cửa hàng)</w:t>
            </w:r>
            <w:r w:rsidR="00261DD6">
              <w:rPr>
                <w:lang w:val="en-US"/>
              </w:rPr>
              <w:t>:</w:t>
            </w:r>
          </w:p>
          <w:p w14:paraId="4EAF689E" w14:textId="77777777" w:rsidR="00225404" w:rsidRDefault="00225404" w:rsidP="00225404">
            <w:pPr>
              <w:spacing w:line="276" w:lineRule="auto"/>
              <w:ind w:left="498"/>
              <w:rPr>
                <w:lang w:val="en-US"/>
              </w:rPr>
            </w:pPr>
            <w:r>
              <w:rPr>
                <w:lang w:val="en-US"/>
              </w:rPr>
              <w:t xml:space="preserve">Bước 1: Nhấn vào </w:t>
            </w:r>
            <w:r>
              <w:rPr>
                <w:i/>
                <w:lang w:val="en-US"/>
              </w:rPr>
              <w:t>“tạo đơn hàng”</w:t>
            </w:r>
            <w:r>
              <w:rPr>
                <w:lang w:val="en-US"/>
              </w:rPr>
              <w:t xml:space="preserve"> ở thanh danh mục</w:t>
            </w:r>
          </w:p>
          <w:p w14:paraId="02B56390" w14:textId="6D82B853" w:rsidR="00225404" w:rsidRDefault="00225404" w:rsidP="00225404">
            <w:pPr>
              <w:spacing w:line="276" w:lineRule="auto"/>
              <w:ind w:left="499"/>
              <w:rPr>
                <w:lang w:val="en-US"/>
              </w:rPr>
            </w:pPr>
            <w:r>
              <w:rPr>
                <w:lang w:val="en-US"/>
              </w:rPr>
              <w:t xml:space="preserve">bên trái màn hình. </w:t>
            </w:r>
          </w:p>
          <w:p w14:paraId="4AE63DCA" w14:textId="4A21C5B8" w:rsidR="00225404" w:rsidRDefault="00225404" w:rsidP="00225404">
            <w:pPr>
              <w:spacing w:line="276" w:lineRule="auto"/>
              <w:ind w:left="499"/>
              <w:rPr>
                <w:lang w:val="en-US"/>
              </w:rPr>
            </w:pPr>
            <w:r>
              <w:rPr>
                <w:lang w:val="en-US"/>
              </w:rPr>
              <w:t>Bước 2: Những thông tin được mặc định sẵn: Thông tin chi nhánh, danh sách loại dịch vụ theo chi nhánh.</w:t>
            </w:r>
          </w:p>
          <w:p w14:paraId="0CAB0434" w14:textId="207D355F" w:rsidR="00225404" w:rsidRDefault="00225404" w:rsidP="00225404">
            <w:pPr>
              <w:spacing w:line="276" w:lineRule="auto"/>
              <w:ind w:left="499"/>
              <w:rPr>
                <w:lang w:val="en-US"/>
              </w:rPr>
            </w:pPr>
            <w:r>
              <w:rPr>
                <w:lang w:val="en-US"/>
              </w:rPr>
              <w:t>Bước 3: Người dùng nhập các thông tin khách hàng,</w:t>
            </w:r>
            <w:r w:rsidR="00261DD6">
              <w:rPr>
                <w:lang w:val="en-US"/>
              </w:rPr>
              <w:t xml:space="preserve"> địa chỉ lấy và trả đồ,</w:t>
            </w:r>
            <w:r>
              <w:rPr>
                <w:lang w:val="en-US"/>
              </w:rPr>
              <w:t xml:space="preserve"> ngày lấy và trả đồ cho khách, chọn khung giờ lấy và trả đồ. Nếu ngày lấy và trả đồ cùng một ngày, thì khung giờ lấy và trả đồ cách ít nhất là 1 khung giờ.</w:t>
            </w:r>
            <w:r w:rsidR="00261DD6">
              <w:rPr>
                <w:lang w:val="en-US"/>
              </w:rPr>
              <w:t xml:space="preserve"> </w:t>
            </w:r>
          </w:p>
          <w:p w14:paraId="769CFD04" w14:textId="7390A09C" w:rsidR="00261DD6" w:rsidRDefault="00261DD6" w:rsidP="00261DD6">
            <w:pPr>
              <w:spacing w:line="276" w:lineRule="auto"/>
              <w:ind w:left="499"/>
              <w:rPr>
                <w:lang w:val="en-US"/>
              </w:rPr>
            </w:pPr>
            <w:r>
              <w:rPr>
                <w:lang w:val="en-US"/>
              </w:rPr>
              <w:t>Bước 4: Nhập thông tin từng quần áo bao gồm: loại dịch vụ, loại quần áo, đơn vị tính, số lượng, màu sắc, …. Ít nhất phải tồn tại một quần áo trong đơn hàng. Nếu rỗng báo lỗi.</w:t>
            </w:r>
          </w:p>
          <w:p w14:paraId="45386B67" w14:textId="7DA4DB7E" w:rsidR="00261DD6" w:rsidRDefault="00261DD6" w:rsidP="00261DD6">
            <w:pPr>
              <w:spacing w:line="276" w:lineRule="auto"/>
              <w:ind w:left="499"/>
              <w:rPr>
                <w:lang w:val="en-US"/>
              </w:rPr>
            </w:pPr>
            <w:r>
              <w:rPr>
                <w:lang w:val="en-US"/>
              </w:rPr>
              <w:t xml:space="preserve">Bước 5: Nhấn nút </w:t>
            </w:r>
            <w:r>
              <w:rPr>
                <w:i/>
                <w:lang w:val="en-US"/>
              </w:rPr>
              <w:t>“đặt hàng”.</w:t>
            </w:r>
            <w:r>
              <w:rPr>
                <w:lang w:val="en-US"/>
              </w:rPr>
              <w:t xml:space="preserve"> Đơn hàng được lưu vào cơ sở dữ liệu với trạng thái là </w:t>
            </w:r>
            <w:r>
              <w:rPr>
                <w:i/>
                <w:lang w:val="en-US"/>
              </w:rPr>
              <w:t xml:space="preserve">“nháp”. </w:t>
            </w:r>
            <w:r>
              <w:rPr>
                <w:lang w:val="en-US"/>
              </w:rPr>
              <w:t>Và chuyển sang trang xác nhận đơn hàng với thông tin chi tiết và tổng giá tiền đối với đơn hàng.</w:t>
            </w:r>
          </w:p>
          <w:p w14:paraId="5CBFFDC8" w14:textId="55EF4244" w:rsidR="00225404" w:rsidRPr="007C127C" w:rsidRDefault="00261DD6" w:rsidP="007C127C">
            <w:pPr>
              <w:spacing w:line="276" w:lineRule="auto"/>
              <w:ind w:left="499"/>
            </w:pPr>
            <w:r>
              <w:rPr>
                <w:lang w:val="en-US"/>
              </w:rPr>
              <w:t>Bước 6: Nhấn nút “</w:t>
            </w:r>
            <w:r w:rsidRPr="007C127C">
              <w:rPr>
                <w:i/>
                <w:lang w:val="en-US"/>
              </w:rPr>
              <w:t>đặt hàng</w:t>
            </w:r>
            <w:r>
              <w:rPr>
                <w:lang w:val="en-US"/>
              </w:rPr>
              <w:t xml:space="preserve">” một lần nữa để xác nhận đơn hàng. Đơn hàng được cập nhật với trạng thái </w:t>
            </w:r>
            <w:r>
              <w:rPr>
                <w:i/>
                <w:lang w:val="en-US"/>
              </w:rPr>
              <w:t>“đang chờ”.</w:t>
            </w:r>
          </w:p>
          <w:p w14:paraId="7A79ACA5" w14:textId="6B60EA99" w:rsidR="00225404" w:rsidRDefault="00261DD6" w:rsidP="00261DD6">
            <w:pPr>
              <w:spacing w:line="276" w:lineRule="auto"/>
              <w:rPr>
                <w:lang w:val="en-US"/>
              </w:rPr>
            </w:pPr>
            <w:r>
              <w:rPr>
                <w:lang w:val="en-US"/>
              </w:rPr>
              <w:t>Đối với đặt đơn hàng tử ứng dụng điện thoại</w:t>
            </w:r>
            <w:r w:rsidR="004F2566">
              <w:rPr>
                <w:lang w:val="en-US"/>
              </w:rPr>
              <w:t xml:space="preserve"> (khách hàng)</w:t>
            </w:r>
            <w:r>
              <w:rPr>
                <w:lang w:val="en-US"/>
              </w:rPr>
              <w:t>:</w:t>
            </w:r>
          </w:p>
          <w:p w14:paraId="728A849F" w14:textId="77777777" w:rsidR="00261DD6" w:rsidRDefault="00261DD6" w:rsidP="00261DD6">
            <w:pPr>
              <w:spacing w:line="276" w:lineRule="auto"/>
              <w:ind w:left="516"/>
              <w:rPr>
                <w:lang w:val="en-US"/>
              </w:rPr>
            </w:pPr>
            <w:r>
              <w:rPr>
                <w:lang w:val="en-US"/>
              </w:rPr>
              <w:lastRenderedPageBreak/>
              <w:t>Bước 1: Người dùng chọn loại dịch vụ mong muốn. Kế tiếp chọn đơn vị tính là cái hay kilogram.</w:t>
            </w:r>
          </w:p>
          <w:p w14:paraId="4491EAF6" w14:textId="055BF978" w:rsidR="004F2566" w:rsidRDefault="00261DD6" w:rsidP="004F2566">
            <w:pPr>
              <w:spacing w:line="276" w:lineRule="auto"/>
              <w:ind w:left="516"/>
              <w:rPr>
                <w:lang w:val="en-US"/>
              </w:rPr>
            </w:pPr>
            <w:r>
              <w:rPr>
                <w:lang w:val="en-US"/>
              </w:rPr>
              <w:t>Bước 2: Người dùng chọn những quần áo dành cho loại dịch vụ này. Ở đây người dùng có thể dùng chức năng “</w:t>
            </w:r>
            <w:r>
              <w:rPr>
                <w:i/>
                <w:lang w:val="en-US"/>
              </w:rPr>
              <w:t>GU_06</w:t>
            </w:r>
            <w:r>
              <w:rPr>
                <w:lang w:val="en-US"/>
              </w:rPr>
              <w:t xml:space="preserve">” để giúp thêm quần áo nhanh chóng. </w:t>
            </w:r>
            <w:r w:rsidR="004F2566">
              <w:rPr>
                <w:lang w:val="en-US"/>
              </w:rPr>
              <w:t>Khi người dùng chọn một quần áo, thông tin về số lượng là bắt buộc. Mọi thông tin đơn hàng được giữ tạm thời vào trong giỏ hàng.</w:t>
            </w:r>
          </w:p>
          <w:p w14:paraId="501B26AC" w14:textId="77777777" w:rsidR="004F2566" w:rsidRDefault="004F2566" w:rsidP="004F2566">
            <w:pPr>
              <w:spacing w:line="276" w:lineRule="auto"/>
              <w:ind w:left="516"/>
              <w:rPr>
                <w:lang w:val="en-US"/>
              </w:rPr>
            </w:pPr>
            <w:r>
              <w:rPr>
                <w:lang w:val="en-US"/>
              </w:rPr>
              <w:t xml:space="preserve">Bước 3: Nếu người dùng có nhu cầu đặt thêm dịch vụ, quay lại trang chọn dịch vụ và thực lại tuần tự các bước 1, 2. </w:t>
            </w:r>
          </w:p>
          <w:p w14:paraId="0BFEB936" w14:textId="77777777" w:rsidR="004F2566" w:rsidRDefault="004F2566" w:rsidP="004F2566">
            <w:pPr>
              <w:spacing w:line="276" w:lineRule="auto"/>
              <w:ind w:left="516"/>
              <w:rPr>
                <w:lang w:val="en-US"/>
              </w:rPr>
            </w:pPr>
            <w:r>
              <w:rPr>
                <w:lang w:val="en-US"/>
              </w:rPr>
              <w:t>Bước 4: Người dùng truy cập vào màn hình giỏ hàng và xác nhận đặt đơn hàng. Sau đó chuyển sang màn hình thực hiện chức “</w:t>
            </w:r>
            <w:r>
              <w:rPr>
                <w:i/>
                <w:lang w:val="en-US"/>
              </w:rPr>
              <w:t>GU_05</w:t>
            </w:r>
            <w:r>
              <w:rPr>
                <w:lang w:val="en-US"/>
              </w:rPr>
              <w:t xml:space="preserve">”. Người dùng chọn chi nhánh mong muốn. </w:t>
            </w:r>
          </w:p>
          <w:p w14:paraId="45A52B4F" w14:textId="77777777" w:rsidR="004F2566" w:rsidRDefault="004F2566" w:rsidP="004F2566">
            <w:pPr>
              <w:spacing w:line="276" w:lineRule="auto"/>
              <w:ind w:left="516"/>
              <w:rPr>
                <w:lang w:val="en-US"/>
              </w:rPr>
            </w:pPr>
            <w:r>
              <w:rPr>
                <w:lang w:val="en-US"/>
              </w:rPr>
              <w:t>Bước 5: Chuyển sang màn hình xác nhận đặt hàng, người dùng xem được thông tin đơn hàng của mình và phí phải trả cho đơn hàng này. Người dùng nhập ngày lấy và trả đồ cho khách, chọn khung giờ lấy và trả đồ. Nếu ngày lấy và trả đồ cùng một ngày, thì khung giờ lấy và trả đồ cách ít nhất là 1 khung giờ.</w:t>
            </w:r>
          </w:p>
          <w:p w14:paraId="479A1632" w14:textId="77777777" w:rsidR="004F2566" w:rsidRDefault="004F2566" w:rsidP="004F2566">
            <w:pPr>
              <w:spacing w:line="276" w:lineRule="auto"/>
              <w:ind w:left="516"/>
              <w:rPr>
                <w:i/>
                <w:lang w:val="en-US"/>
              </w:rPr>
            </w:pPr>
            <w:r>
              <w:rPr>
                <w:lang w:val="en-US"/>
              </w:rPr>
              <w:t xml:space="preserve">Bước 6: Người dùng nhấn </w:t>
            </w:r>
            <w:r>
              <w:rPr>
                <w:i/>
                <w:lang w:val="en-US"/>
              </w:rPr>
              <w:t xml:space="preserve">“xác nhận” </w:t>
            </w:r>
            <w:r>
              <w:rPr>
                <w:lang w:val="en-US"/>
              </w:rPr>
              <w:t xml:space="preserve">lần cuối. Đơn hàng được gửi lên server và lưu lại vào cơ sở dữ liệu với trạng thái </w:t>
            </w:r>
            <w:r>
              <w:rPr>
                <w:i/>
                <w:lang w:val="en-US"/>
              </w:rPr>
              <w:t>“đang chờ”.</w:t>
            </w:r>
            <w:r>
              <w:rPr>
                <w:lang w:val="en-US"/>
              </w:rPr>
              <w:t xml:space="preserve"> Không lưu trạng thái là </w:t>
            </w:r>
            <w:r>
              <w:rPr>
                <w:i/>
                <w:lang w:val="en-US"/>
              </w:rPr>
              <w:t>“nháp”.</w:t>
            </w:r>
          </w:p>
          <w:p w14:paraId="6D7FAEF9" w14:textId="57ADE5BC" w:rsidR="001A372D" w:rsidRPr="007C127C" w:rsidRDefault="004F2566" w:rsidP="007C127C">
            <w:pPr>
              <w:spacing w:line="276" w:lineRule="auto"/>
              <w:ind w:left="516"/>
              <w:rPr>
                <w:lang w:val="en-US"/>
              </w:rPr>
            </w:pPr>
            <w:r>
              <w:rPr>
                <w:lang w:val="en-US"/>
              </w:rPr>
              <w:t>Bước 7: Người dùng sẽ được chuyển sang màn hình cảm ơn cùng với mã QR Code ứng với đơn hàng</w:t>
            </w:r>
            <w:r w:rsidR="001A372D">
              <w:rPr>
                <w:lang w:val="en-US"/>
              </w:rPr>
              <w:t>.</w:t>
            </w:r>
          </w:p>
        </w:tc>
      </w:tr>
      <w:tr w:rsidR="00225404" w14:paraId="396CAB11" w14:textId="77777777" w:rsidTr="00225404">
        <w:tc>
          <w:tcPr>
            <w:tcW w:w="2425" w:type="dxa"/>
          </w:tcPr>
          <w:p w14:paraId="7F42BE55" w14:textId="77777777" w:rsidR="009B0E96" w:rsidRPr="00B808BD" w:rsidRDefault="009B0E96" w:rsidP="00225404">
            <w:pPr>
              <w:spacing w:line="276" w:lineRule="auto"/>
              <w:rPr>
                <w:b/>
              </w:rPr>
            </w:pPr>
            <w:r w:rsidRPr="00B808BD">
              <w:rPr>
                <w:b/>
              </w:rPr>
              <w:lastRenderedPageBreak/>
              <w:t>Kết quả</w:t>
            </w:r>
          </w:p>
        </w:tc>
        <w:tc>
          <w:tcPr>
            <w:tcW w:w="6686" w:type="dxa"/>
          </w:tcPr>
          <w:p w14:paraId="3E8CC4F4" w14:textId="7E6B14F5" w:rsidR="009B0E96" w:rsidRPr="007C127C" w:rsidRDefault="006D4DBC" w:rsidP="00225404">
            <w:pPr>
              <w:spacing w:line="276" w:lineRule="auto"/>
              <w:rPr>
                <w:i/>
                <w:lang w:val="en-US"/>
              </w:rPr>
            </w:pPr>
            <w:r>
              <w:rPr>
                <w:lang w:val="en-US"/>
              </w:rPr>
              <w:t xml:space="preserve">Lưu đơn hàng </w:t>
            </w:r>
            <w:r w:rsidR="006327EB">
              <w:rPr>
                <w:lang w:val="en-US"/>
              </w:rPr>
              <w:t xml:space="preserve">vào cơ sở dữ liệu với trạng thái </w:t>
            </w:r>
            <w:r w:rsidR="006327EB">
              <w:rPr>
                <w:i/>
                <w:lang w:val="en-US"/>
              </w:rPr>
              <w:t>“đang chờ”.</w:t>
            </w:r>
          </w:p>
        </w:tc>
      </w:tr>
      <w:tr w:rsidR="00225404" w14:paraId="5E920E11" w14:textId="77777777" w:rsidTr="00225404">
        <w:tc>
          <w:tcPr>
            <w:tcW w:w="2425" w:type="dxa"/>
          </w:tcPr>
          <w:p w14:paraId="18EB90A2" w14:textId="77777777" w:rsidR="009B0E96" w:rsidRPr="00B808BD" w:rsidRDefault="009B0E96" w:rsidP="00225404">
            <w:pPr>
              <w:spacing w:line="276" w:lineRule="auto"/>
              <w:rPr>
                <w:b/>
              </w:rPr>
            </w:pPr>
            <w:r w:rsidRPr="00B808BD">
              <w:rPr>
                <w:b/>
              </w:rPr>
              <w:t>Ghi chú</w:t>
            </w:r>
          </w:p>
        </w:tc>
        <w:tc>
          <w:tcPr>
            <w:tcW w:w="6686" w:type="dxa"/>
          </w:tcPr>
          <w:p w14:paraId="7C1A2E18" w14:textId="77777777" w:rsidR="009B0E96" w:rsidRDefault="006327EB" w:rsidP="00225404">
            <w:pPr>
              <w:keepNext/>
              <w:spacing w:line="276" w:lineRule="auto"/>
              <w:rPr>
                <w:lang w:val="en-US"/>
              </w:rPr>
            </w:pPr>
            <w:r>
              <w:rPr>
                <w:lang w:val="en-US"/>
              </w:rPr>
              <w:t>Toàn bộ thông tin ở chức năng tạo đơn hàng là bắt buộc. Nếu không được nhập sẽ báo lỗi.</w:t>
            </w:r>
          </w:p>
          <w:p w14:paraId="7FCB8DBB" w14:textId="77777777" w:rsidR="004F2566" w:rsidRDefault="004F2566" w:rsidP="00225404">
            <w:pPr>
              <w:keepNext/>
              <w:spacing w:line="276" w:lineRule="auto"/>
              <w:rPr>
                <w:lang w:val="en-US"/>
              </w:rPr>
            </w:pPr>
            <w:r>
              <w:rPr>
                <w:lang w:val="en-US"/>
              </w:rPr>
              <w:t>Thông tin đơn hàng sẽ được lưu lại trong SharePreferences của ứng dụng khi chưa được người dùng đặt đơn hàng</w:t>
            </w:r>
            <w:r w:rsidR="001A372D">
              <w:rPr>
                <w:lang w:val="en-US"/>
              </w:rPr>
              <w:t>.</w:t>
            </w:r>
          </w:p>
          <w:p w14:paraId="20184815" w14:textId="51E5FCE2" w:rsidR="001A372D" w:rsidRPr="007C127C" w:rsidRDefault="001A372D" w:rsidP="00225404">
            <w:pPr>
              <w:keepNext/>
              <w:spacing w:line="276" w:lineRule="auto"/>
              <w:rPr>
                <w:lang w:val="en-US"/>
              </w:rPr>
            </w:pPr>
            <w:r>
              <w:rPr>
                <w:lang w:val="en-US"/>
              </w:rPr>
              <w:t>Mã QR Code được tạo ra bởi ID đơn hàng + ngày đặt đơn hàng</w:t>
            </w:r>
            <w:r w:rsidR="00A00487">
              <w:rPr>
                <w:lang w:val="en-US"/>
              </w:rPr>
              <w:t xml:space="preserve"> </w:t>
            </w:r>
            <w:r>
              <w:rPr>
                <w:lang w:val="en-US"/>
              </w:rPr>
              <w:t>+ tên khách hàng.</w:t>
            </w:r>
          </w:p>
        </w:tc>
      </w:tr>
    </w:tbl>
    <w:p w14:paraId="10D8FBF6" w14:textId="77777777" w:rsidR="009B0E96" w:rsidRPr="007C127C" w:rsidRDefault="009B0E96" w:rsidP="007C127C"/>
    <w:p w14:paraId="146CB00A" w14:textId="53E69208" w:rsidR="00730F28" w:rsidRDefault="00730F28" w:rsidP="00730F28">
      <w:pPr>
        <w:pStyle w:val="Heading4"/>
      </w:pPr>
      <w:bookmarkStart w:id="120" w:name="_Toc529231524"/>
      <w:r>
        <w:t>Tìm kiếm chi nhánh gần nhất, có đủ các dịch vụ theo yêu cầu</w:t>
      </w:r>
      <w:bookmarkEnd w:id="120"/>
    </w:p>
    <w:tbl>
      <w:tblPr>
        <w:tblStyle w:val="TableGrid"/>
        <w:tblW w:w="0" w:type="auto"/>
        <w:tblLook w:val="04A0" w:firstRow="1" w:lastRow="0" w:firstColumn="1" w:lastColumn="0" w:noHBand="0" w:noVBand="1"/>
      </w:tblPr>
      <w:tblGrid>
        <w:gridCol w:w="2354"/>
        <w:gridCol w:w="6423"/>
      </w:tblGrid>
      <w:tr w:rsidR="009B0E96" w14:paraId="70F9B51C" w14:textId="77777777" w:rsidTr="00225404">
        <w:tc>
          <w:tcPr>
            <w:tcW w:w="2425" w:type="dxa"/>
          </w:tcPr>
          <w:p w14:paraId="3B051247" w14:textId="77777777" w:rsidR="009B0E96" w:rsidRPr="00B808BD" w:rsidRDefault="009B0E96" w:rsidP="00225404">
            <w:pPr>
              <w:spacing w:line="276" w:lineRule="auto"/>
              <w:rPr>
                <w:b/>
              </w:rPr>
            </w:pPr>
            <w:r w:rsidRPr="00B808BD">
              <w:rPr>
                <w:b/>
              </w:rPr>
              <w:t>Mã yêu cầu</w:t>
            </w:r>
          </w:p>
        </w:tc>
        <w:tc>
          <w:tcPr>
            <w:tcW w:w="6686" w:type="dxa"/>
          </w:tcPr>
          <w:p w14:paraId="4C9AFD71" w14:textId="38099B5B" w:rsidR="009B0E96" w:rsidRPr="002947C2" w:rsidRDefault="009B0E96" w:rsidP="00225404">
            <w:pPr>
              <w:spacing w:line="276" w:lineRule="auto"/>
              <w:rPr>
                <w:lang w:val="en-US"/>
              </w:rPr>
            </w:pPr>
            <w:r>
              <w:rPr>
                <w:lang w:val="en-US"/>
              </w:rPr>
              <w:t>GU_05</w:t>
            </w:r>
          </w:p>
        </w:tc>
      </w:tr>
      <w:tr w:rsidR="009B0E96" w14:paraId="7AC82DA4" w14:textId="77777777" w:rsidTr="00225404">
        <w:tc>
          <w:tcPr>
            <w:tcW w:w="2425" w:type="dxa"/>
          </w:tcPr>
          <w:p w14:paraId="36A5E3F1" w14:textId="77777777" w:rsidR="009B0E96" w:rsidRPr="00B808BD" w:rsidRDefault="009B0E96" w:rsidP="00225404">
            <w:pPr>
              <w:spacing w:line="276" w:lineRule="auto"/>
              <w:rPr>
                <w:b/>
              </w:rPr>
            </w:pPr>
            <w:r w:rsidRPr="00B808BD">
              <w:rPr>
                <w:b/>
              </w:rPr>
              <w:lastRenderedPageBreak/>
              <w:t>Tên chức năng</w:t>
            </w:r>
          </w:p>
        </w:tc>
        <w:tc>
          <w:tcPr>
            <w:tcW w:w="6686" w:type="dxa"/>
          </w:tcPr>
          <w:p w14:paraId="15265644" w14:textId="7E1672E9" w:rsidR="009B0E96" w:rsidRPr="00A06DD8" w:rsidRDefault="009B0E96" w:rsidP="00225404">
            <w:pPr>
              <w:spacing w:line="276" w:lineRule="auto"/>
              <w:rPr>
                <w:lang w:val="en-US"/>
              </w:rPr>
            </w:pPr>
            <w:r>
              <w:t>Tìm kiếm chi nhánh gần nhất, có đủ các dịch vụ theo yêu cầu</w:t>
            </w:r>
          </w:p>
        </w:tc>
      </w:tr>
      <w:tr w:rsidR="009B0E96" w14:paraId="6352A577" w14:textId="77777777" w:rsidTr="00225404">
        <w:tc>
          <w:tcPr>
            <w:tcW w:w="2425" w:type="dxa"/>
          </w:tcPr>
          <w:p w14:paraId="6C8BDC98" w14:textId="77777777" w:rsidR="009B0E96" w:rsidRPr="00B808BD" w:rsidRDefault="009B0E96" w:rsidP="00225404">
            <w:pPr>
              <w:spacing w:line="276" w:lineRule="auto"/>
              <w:rPr>
                <w:b/>
              </w:rPr>
            </w:pPr>
            <w:r w:rsidRPr="00B808BD">
              <w:rPr>
                <w:b/>
              </w:rPr>
              <w:t>Đối tượng sử dụng</w:t>
            </w:r>
          </w:p>
        </w:tc>
        <w:tc>
          <w:tcPr>
            <w:tcW w:w="6686" w:type="dxa"/>
          </w:tcPr>
          <w:p w14:paraId="4C9AA256" w14:textId="77777777" w:rsidR="009B0E96" w:rsidRPr="002947C2" w:rsidRDefault="009B0E96" w:rsidP="00225404">
            <w:pPr>
              <w:spacing w:line="276" w:lineRule="auto"/>
              <w:rPr>
                <w:lang w:val="en-US"/>
              </w:rPr>
            </w:pPr>
            <w:r>
              <w:rPr>
                <w:lang w:val="en-US"/>
              </w:rPr>
              <w:t>Khách hàng</w:t>
            </w:r>
          </w:p>
        </w:tc>
      </w:tr>
      <w:tr w:rsidR="009B0E96" w14:paraId="485DBE04" w14:textId="77777777" w:rsidTr="00225404">
        <w:tc>
          <w:tcPr>
            <w:tcW w:w="2425" w:type="dxa"/>
          </w:tcPr>
          <w:p w14:paraId="74A2B978" w14:textId="77777777" w:rsidR="009B0E96" w:rsidRPr="00B808BD" w:rsidRDefault="009B0E96" w:rsidP="00225404">
            <w:pPr>
              <w:spacing w:line="276" w:lineRule="auto"/>
              <w:rPr>
                <w:b/>
              </w:rPr>
            </w:pPr>
            <w:r w:rsidRPr="00B808BD">
              <w:rPr>
                <w:b/>
              </w:rPr>
              <w:t>Tiền điều kiện</w:t>
            </w:r>
          </w:p>
        </w:tc>
        <w:tc>
          <w:tcPr>
            <w:tcW w:w="6686" w:type="dxa"/>
          </w:tcPr>
          <w:p w14:paraId="21B2185F" w14:textId="654C36F3" w:rsidR="009B0E96" w:rsidRPr="002947C2" w:rsidRDefault="009B0E96" w:rsidP="00225404">
            <w:pPr>
              <w:spacing w:line="276" w:lineRule="auto"/>
              <w:rPr>
                <w:lang w:val="en-US"/>
              </w:rPr>
            </w:pPr>
            <w:r>
              <w:rPr>
                <w:lang w:val="en-US"/>
              </w:rPr>
              <w:t>Truy cập được ứng dụng điện thoại và đăng nhập thành công vào hệ thống.</w:t>
            </w:r>
            <w:r w:rsidR="00211CD4">
              <w:rPr>
                <w:lang w:val="en-US"/>
              </w:rPr>
              <w:t xml:space="preserve"> Người dùng đang ở bước</w:t>
            </w:r>
            <w:r w:rsidR="00EC36EE">
              <w:rPr>
                <w:lang w:val="en-US"/>
              </w:rPr>
              <w:t xml:space="preserve"> nhập thông tin địa chỉ nơi lấy, trả đồ và chọn chi nhánh để đặt đơn hàng.</w:t>
            </w:r>
          </w:p>
        </w:tc>
      </w:tr>
      <w:tr w:rsidR="009B0E96" w14:paraId="066A4729" w14:textId="77777777" w:rsidTr="00225404">
        <w:tc>
          <w:tcPr>
            <w:tcW w:w="2425" w:type="dxa"/>
          </w:tcPr>
          <w:p w14:paraId="4F4F808F" w14:textId="77777777" w:rsidR="009B0E96" w:rsidRPr="00B808BD" w:rsidRDefault="009B0E96" w:rsidP="00225404">
            <w:pPr>
              <w:spacing w:line="276" w:lineRule="auto"/>
              <w:rPr>
                <w:b/>
              </w:rPr>
            </w:pPr>
            <w:r w:rsidRPr="00B808BD">
              <w:rPr>
                <w:b/>
              </w:rPr>
              <w:t>Cách xử lí</w:t>
            </w:r>
          </w:p>
        </w:tc>
        <w:tc>
          <w:tcPr>
            <w:tcW w:w="6686" w:type="dxa"/>
          </w:tcPr>
          <w:p w14:paraId="7BDB200E" w14:textId="77777777" w:rsidR="009B0E96" w:rsidRDefault="00EC36EE" w:rsidP="00225404">
            <w:pPr>
              <w:spacing w:line="276" w:lineRule="auto"/>
              <w:rPr>
                <w:lang w:val="en-US"/>
              </w:rPr>
            </w:pPr>
            <w:r>
              <w:rPr>
                <w:lang w:val="en-US"/>
              </w:rPr>
              <w:t xml:space="preserve">Bước 1: </w:t>
            </w:r>
            <w:r w:rsidR="00DF5931">
              <w:rPr>
                <w:lang w:val="en-US"/>
              </w:rPr>
              <w:t>Dựa trên vị trí người dùng ứng dụng sẽ trả về các chi nhánh gần người dùng nhất trong phạm vi mặc định trước.</w:t>
            </w:r>
          </w:p>
          <w:p w14:paraId="19B90582" w14:textId="77777777" w:rsidR="00DF5931" w:rsidRDefault="00DF5931" w:rsidP="00225404">
            <w:pPr>
              <w:spacing w:line="276" w:lineRule="auto"/>
              <w:rPr>
                <w:lang w:val="en-US"/>
              </w:rPr>
            </w:pPr>
            <w:r>
              <w:rPr>
                <w:lang w:val="en-US"/>
              </w:rPr>
              <w:t>Bước 2: Kiểm tra các chi nhánh có hỗ trợ đầy đủ các dịch vụ người dùng yêu cầu hay không? Nếu có sẽ hiển thị lên màn hình.</w:t>
            </w:r>
          </w:p>
          <w:p w14:paraId="3803D760" w14:textId="7CF5BB10" w:rsidR="00DF5931" w:rsidRPr="002947C2" w:rsidRDefault="00DF5931" w:rsidP="00225404">
            <w:pPr>
              <w:spacing w:line="276" w:lineRule="auto"/>
              <w:rPr>
                <w:lang w:val="en-US"/>
              </w:rPr>
            </w:pPr>
            <w:r>
              <w:rPr>
                <w:lang w:val="en-US"/>
              </w:rPr>
              <w:t>Bước 3: Sử dụng vị trí người dùng làm vị lấy và trả đồ cho khách hàng nếu người dùng không thay đổi.</w:t>
            </w:r>
          </w:p>
        </w:tc>
      </w:tr>
      <w:tr w:rsidR="009B0E96" w14:paraId="11BBAD5E" w14:textId="77777777" w:rsidTr="00225404">
        <w:tc>
          <w:tcPr>
            <w:tcW w:w="2425" w:type="dxa"/>
          </w:tcPr>
          <w:p w14:paraId="363895BC" w14:textId="77777777" w:rsidR="009B0E96" w:rsidRPr="00B808BD" w:rsidRDefault="009B0E96" w:rsidP="00225404">
            <w:pPr>
              <w:spacing w:line="276" w:lineRule="auto"/>
              <w:rPr>
                <w:b/>
              </w:rPr>
            </w:pPr>
            <w:r w:rsidRPr="00B808BD">
              <w:rPr>
                <w:b/>
              </w:rPr>
              <w:t>Kết quả</w:t>
            </w:r>
          </w:p>
        </w:tc>
        <w:tc>
          <w:tcPr>
            <w:tcW w:w="6686" w:type="dxa"/>
          </w:tcPr>
          <w:p w14:paraId="33D51CB9" w14:textId="640048A2" w:rsidR="009B0E96" w:rsidRPr="002947C2" w:rsidRDefault="00DF5931" w:rsidP="00225404">
            <w:pPr>
              <w:spacing w:line="276" w:lineRule="auto"/>
              <w:rPr>
                <w:lang w:val="en-US"/>
              </w:rPr>
            </w:pPr>
            <w:r>
              <w:rPr>
                <w:lang w:val="en-US"/>
              </w:rPr>
              <w:t>Hiển thị tất cả các chi nhánh trong phạm vi cho trước mà có hỗ trợ đầy đủ các dịch vụ người dùng đã chọn lên màn hình.</w:t>
            </w:r>
          </w:p>
        </w:tc>
      </w:tr>
      <w:tr w:rsidR="009B0E96" w14:paraId="58A366FB" w14:textId="77777777" w:rsidTr="00225404">
        <w:tc>
          <w:tcPr>
            <w:tcW w:w="2425" w:type="dxa"/>
          </w:tcPr>
          <w:p w14:paraId="67F69F8D" w14:textId="77777777" w:rsidR="009B0E96" w:rsidRPr="00B808BD" w:rsidRDefault="009B0E96" w:rsidP="00225404">
            <w:pPr>
              <w:spacing w:line="276" w:lineRule="auto"/>
              <w:rPr>
                <w:b/>
              </w:rPr>
            </w:pPr>
            <w:r w:rsidRPr="00B808BD">
              <w:rPr>
                <w:b/>
              </w:rPr>
              <w:t>Ghi chú</w:t>
            </w:r>
          </w:p>
        </w:tc>
        <w:tc>
          <w:tcPr>
            <w:tcW w:w="6686" w:type="dxa"/>
          </w:tcPr>
          <w:p w14:paraId="6C6E4CFE" w14:textId="77777777" w:rsidR="009B0E96" w:rsidRDefault="00EC36EE" w:rsidP="00225404">
            <w:pPr>
              <w:keepNext/>
              <w:spacing w:line="276" w:lineRule="auto"/>
              <w:rPr>
                <w:lang w:val="en-US"/>
              </w:rPr>
            </w:pPr>
            <w:r>
              <w:rPr>
                <w:lang w:val="en-US"/>
              </w:rPr>
              <w:t>Yêu cầu người dùng phải bật GPS và cho phép truy cập vị trí người dùng.</w:t>
            </w:r>
          </w:p>
          <w:p w14:paraId="7B53CB19" w14:textId="068DBBE9" w:rsidR="00DF5931" w:rsidRPr="007C127C" w:rsidRDefault="00DF5931" w:rsidP="00225404">
            <w:pPr>
              <w:keepNext/>
              <w:spacing w:line="276" w:lineRule="auto"/>
              <w:rPr>
                <w:lang w:val="en-US"/>
              </w:rPr>
            </w:pPr>
            <w:r>
              <w:rPr>
                <w:lang w:val="en-US"/>
              </w:rPr>
              <w:t>Khi có vị trí người dùng, hiển thị vị trí người dùng ở trung tâm màn hình.</w:t>
            </w:r>
          </w:p>
        </w:tc>
      </w:tr>
    </w:tbl>
    <w:p w14:paraId="08653020" w14:textId="4F7D2BB9" w:rsidR="00730F28" w:rsidRDefault="00730F28" w:rsidP="00730F28">
      <w:pPr>
        <w:pStyle w:val="Heading4"/>
      </w:pPr>
      <w:bookmarkStart w:id="121" w:name="_Toc529231525"/>
      <w:r>
        <w:t>Tìm kiếm và lọc quần áo theo loại có sẵn</w:t>
      </w:r>
      <w:bookmarkEnd w:id="121"/>
    </w:p>
    <w:tbl>
      <w:tblPr>
        <w:tblStyle w:val="TableGrid"/>
        <w:tblW w:w="0" w:type="auto"/>
        <w:tblLook w:val="04A0" w:firstRow="1" w:lastRow="0" w:firstColumn="1" w:lastColumn="0" w:noHBand="0" w:noVBand="1"/>
      </w:tblPr>
      <w:tblGrid>
        <w:gridCol w:w="2354"/>
        <w:gridCol w:w="6423"/>
      </w:tblGrid>
      <w:tr w:rsidR="009B0E96" w14:paraId="12D443F6" w14:textId="77777777" w:rsidTr="00225404">
        <w:tc>
          <w:tcPr>
            <w:tcW w:w="2425" w:type="dxa"/>
          </w:tcPr>
          <w:p w14:paraId="057ECCCE" w14:textId="77777777" w:rsidR="009B0E96" w:rsidRPr="00B808BD" w:rsidRDefault="009B0E96" w:rsidP="00225404">
            <w:pPr>
              <w:spacing w:line="276" w:lineRule="auto"/>
              <w:rPr>
                <w:b/>
              </w:rPr>
            </w:pPr>
            <w:r w:rsidRPr="00B808BD">
              <w:rPr>
                <w:b/>
              </w:rPr>
              <w:t>Mã yêu cầu</w:t>
            </w:r>
          </w:p>
        </w:tc>
        <w:tc>
          <w:tcPr>
            <w:tcW w:w="6686" w:type="dxa"/>
          </w:tcPr>
          <w:p w14:paraId="6C83AEC2" w14:textId="13DB67FF" w:rsidR="009B0E96" w:rsidRPr="002947C2" w:rsidRDefault="009B0E96" w:rsidP="00225404">
            <w:pPr>
              <w:spacing w:line="276" w:lineRule="auto"/>
              <w:rPr>
                <w:lang w:val="en-US"/>
              </w:rPr>
            </w:pPr>
            <w:r>
              <w:rPr>
                <w:lang w:val="en-US"/>
              </w:rPr>
              <w:t>GU_06</w:t>
            </w:r>
          </w:p>
        </w:tc>
      </w:tr>
      <w:tr w:rsidR="009B0E96" w14:paraId="4CBCDA60" w14:textId="77777777" w:rsidTr="00225404">
        <w:tc>
          <w:tcPr>
            <w:tcW w:w="2425" w:type="dxa"/>
          </w:tcPr>
          <w:p w14:paraId="743FF507" w14:textId="77777777" w:rsidR="009B0E96" w:rsidRPr="00B808BD" w:rsidRDefault="009B0E96" w:rsidP="00225404">
            <w:pPr>
              <w:spacing w:line="276" w:lineRule="auto"/>
              <w:rPr>
                <w:b/>
              </w:rPr>
            </w:pPr>
            <w:r w:rsidRPr="00B808BD">
              <w:rPr>
                <w:b/>
              </w:rPr>
              <w:t>Tên chức năng</w:t>
            </w:r>
          </w:p>
        </w:tc>
        <w:tc>
          <w:tcPr>
            <w:tcW w:w="6686" w:type="dxa"/>
          </w:tcPr>
          <w:p w14:paraId="54A80461" w14:textId="7EBB7BE0" w:rsidR="009B0E96" w:rsidRPr="00A06DD8" w:rsidRDefault="009B0E96" w:rsidP="00225404">
            <w:pPr>
              <w:spacing w:line="276" w:lineRule="auto"/>
              <w:rPr>
                <w:lang w:val="en-US"/>
              </w:rPr>
            </w:pPr>
            <w:r>
              <w:t>Tìm kiếm và lọc quần áo theo loại có sẵn</w:t>
            </w:r>
          </w:p>
        </w:tc>
      </w:tr>
      <w:tr w:rsidR="009B0E96" w14:paraId="247ED7EA" w14:textId="77777777" w:rsidTr="00225404">
        <w:tc>
          <w:tcPr>
            <w:tcW w:w="2425" w:type="dxa"/>
          </w:tcPr>
          <w:p w14:paraId="04126640" w14:textId="77777777" w:rsidR="009B0E96" w:rsidRPr="00B808BD" w:rsidRDefault="009B0E96" w:rsidP="00225404">
            <w:pPr>
              <w:spacing w:line="276" w:lineRule="auto"/>
              <w:rPr>
                <w:b/>
              </w:rPr>
            </w:pPr>
            <w:r w:rsidRPr="00B808BD">
              <w:rPr>
                <w:b/>
              </w:rPr>
              <w:t>Đối tượng sử dụng</w:t>
            </w:r>
          </w:p>
        </w:tc>
        <w:tc>
          <w:tcPr>
            <w:tcW w:w="6686" w:type="dxa"/>
          </w:tcPr>
          <w:p w14:paraId="50E962C4" w14:textId="344F946D" w:rsidR="009B0E96" w:rsidRPr="002947C2" w:rsidRDefault="009B0E96" w:rsidP="00225404">
            <w:pPr>
              <w:spacing w:line="276" w:lineRule="auto"/>
              <w:rPr>
                <w:lang w:val="en-US"/>
              </w:rPr>
            </w:pPr>
            <w:r>
              <w:rPr>
                <w:lang w:val="en-US"/>
              </w:rPr>
              <w:t>Khách hàng</w:t>
            </w:r>
          </w:p>
        </w:tc>
      </w:tr>
      <w:tr w:rsidR="009B0E96" w14:paraId="6DF94FFE" w14:textId="77777777" w:rsidTr="00225404">
        <w:tc>
          <w:tcPr>
            <w:tcW w:w="2425" w:type="dxa"/>
          </w:tcPr>
          <w:p w14:paraId="312DF643" w14:textId="77777777" w:rsidR="009B0E96" w:rsidRPr="00B808BD" w:rsidRDefault="009B0E96" w:rsidP="00225404">
            <w:pPr>
              <w:spacing w:line="276" w:lineRule="auto"/>
              <w:rPr>
                <w:b/>
              </w:rPr>
            </w:pPr>
            <w:r w:rsidRPr="00B808BD">
              <w:rPr>
                <w:b/>
              </w:rPr>
              <w:t>Tiền điều kiện</w:t>
            </w:r>
          </w:p>
        </w:tc>
        <w:tc>
          <w:tcPr>
            <w:tcW w:w="6686" w:type="dxa"/>
          </w:tcPr>
          <w:p w14:paraId="4B4D4267" w14:textId="3991CB2A" w:rsidR="009B0E96" w:rsidRPr="002947C2" w:rsidRDefault="009B0E96" w:rsidP="00225404">
            <w:pPr>
              <w:spacing w:line="276" w:lineRule="auto"/>
              <w:rPr>
                <w:lang w:val="en-US"/>
              </w:rPr>
            </w:pPr>
            <w:r>
              <w:rPr>
                <w:lang w:val="en-US"/>
              </w:rPr>
              <w:t>Truy cập được ứng dụng điện thoại và đăng nhập thành công vào hệ thống</w:t>
            </w:r>
            <w:r w:rsidR="007D4551">
              <w:rPr>
                <w:lang w:val="en-US"/>
              </w:rPr>
              <w:t>. Đang ở bước chọn quần áo thêm vào giỏ.</w:t>
            </w:r>
          </w:p>
        </w:tc>
      </w:tr>
      <w:tr w:rsidR="009B0E96" w14:paraId="47481F47" w14:textId="77777777" w:rsidTr="00225404">
        <w:tc>
          <w:tcPr>
            <w:tcW w:w="2425" w:type="dxa"/>
          </w:tcPr>
          <w:p w14:paraId="107EB6AB" w14:textId="77777777" w:rsidR="009B0E96" w:rsidRPr="00B808BD" w:rsidRDefault="009B0E96" w:rsidP="00225404">
            <w:pPr>
              <w:spacing w:line="276" w:lineRule="auto"/>
              <w:rPr>
                <w:b/>
              </w:rPr>
            </w:pPr>
            <w:r w:rsidRPr="00B808BD">
              <w:rPr>
                <w:b/>
              </w:rPr>
              <w:t>Cách xử lí</w:t>
            </w:r>
          </w:p>
        </w:tc>
        <w:tc>
          <w:tcPr>
            <w:tcW w:w="6686" w:type="dxa"/>
          </w:tcPr>
          <w:p w14:paraId="7CEA31D5" w14:textId="0F228968" w:rsidR="007D4551" w:rsidRDefault="007D4551" w:rsidP="00225404">
            <w:pPr>
              <w:spacing w:line="276" w:lineRule="auto"/>
              <w:rPr>
                <w:lang w:val="en-US"/>
              </w:rPr>
            </w:pPr>
            <w:r>
              <w:rPr>
                <w:lang w:val="en-US"/>
              </w:rPr>
              <w:t>Bước 1: Người dùng nhấn vào</w:t>
            </w:r>
            <w:r>
              <w:rPr>
                <w:i/>
                <w:lang w:val="en-US"/>
              </w:rPr>
              <w:t xml:space="preserve"> “loại quần áo”. </w:t>
            </w:r>
            <w:r>
              <w:rPr>
                <w:lang w:val="en-US"/>
              </w:rPr>
              <w:t>Và chọn một loại quần áo muốn lọc. Hoặc nhấn vào biểu tượng tìm kiếm và nhập tên quần áo tìm kiếm.</w:t>
            </w:r>
          </w:p>
          <w:p w14:paraId="52F2CA4F" w14:textId="77BC5555" w:rsidR="007D4551" w:rsidRPr="007C127C" w:rsidRDefault="007D4551" w:rsidP="00225404">
            <w:pPr>
              <w:spacing w:line="276" w:lineRule="auto"/>
              <w:rPr>
                <w:lang w:val="en-US"/>
              </w:rPr>
            </w:pPr>
            <w:r>
              <w:rPr>
                <w:lang w:val="en-US"/>
              </w:rPr>
              <w:t>Bước 2: Ứng dụng dựa trên thông tin người dùng chọn hoặc nhập vào để lọc các quần áo và hiển thị lại cho người dùng chọn.</w:t>
            </w:r>
          </w:p>
        </w:tc>
      </w:tr>
      <w:tr w:rsidR="009B0E96" w14:paraId="1641878C" w14:textId="77777777" w:rsidTr="00225404">
        <w:tc>
          <w:tcPr>
            <w:tcW w:w="2425" w:type="dxa"/>
          </w:tcPr>
          <w:p w14:paraId="34E4B3D2" w14:textId="77777777" w:rsidR="009B0E96" w:rsidRPr="00B808BD" w:rsidRDefault="009B0E96" w:rsidP="00225404">
            <w:pPr>
              <w:spacing w:line="276" w:lineRule="auto"/>
              <w:rPr>
                <w:b/>
              </w:rPr>
            </w:pPr>
            <w:r w:rsidRPr="00B808BD">
              <w:rPr>
                <w:b/>
              </w:rPr>
              <w:t>Kết quả</w:t>
            </w:r>
          </w:p>
        </w:tc>
        <w:tc>
          <w:tcPr>
            <w:tcW w:w="6686" w:type="dxa"/>
          </w:tcPr>
          <w:p w14:paraId="140D58A9" w14:textId="77777777" w:rsidR="009B0E96" w:rsidRDefault="007D4551" w:rsidP="009B0E96">
            <w:pPr>
              <w:spacing w:line="276" w:lineRule="auto"/>
              <w:rPr>
                <w:lang w:val="en-US"/>
              </w:rPr>
            </w:pPr>
            <w:r>
              <w:rPr>
                <w:lang w:val="en-US"/>
              </w:rPr>
              <w:t>Nếu tồn tại có kết quả sẽ hiển thị theo dạng danh sách cho người dùng.</w:t>
            </w:r>
          </w:p>
          <w:p w14:paraId="066971DB" w14:textId="6733C3C6" w:rsidR="007D4551" w:rsidRPr="007C127C" w:rsidRDefault="007D4551" w:rsidP="007C127C">
            <w:pPr>
              <w:spacing w:line="276" w:lineRule="auto"/>
              <w:rPr>
                <w:lang w:val="en-US"/>
              </w:rPr>
            </w:pPr>
            <w:r>
              <w:rPr>
                <w:lang w:val="en-US"/>
              </w:rPr>
              <w:t>Nếu không có kết quả sẽ hiển thị rỗng.</w:t>
            </w:r>
          </w:p>
        </w:tc>
      </w:tr>
      <w:tr w:rsidR="009B0E96" w14:paraId="65034098" w14:textId="77777777" w:rsidTr="00225404">
        <w:tc>
          <w:tcPr>
            <w:tcW w:w="2425" w:type="dxa"/>
          </w:tcPr>
          <w:p w14:paraId="6AF9D56B" w14:textId="77777777" w:rsidR="009B0E96" w:rsidRPr="00B808BD" w:rsidRDefault="009B0E96" w:rsidP="00225404">
            <w:pPr>
              <w:spacing w:line="276" w:lineRule="auto"/>
              <w:rPr>
                <w:b/>
              </w:rPr>
            </w:pPr>
            <w:r w:rsidRPr="00B808BD">
              <w:rPr>
                <w:b/>
              </w:rPr>
              <w:t>Ghi chú</w:t>
            </w:r>
          </w:p>
        </w:tc>
        <w:tc>
          <w:tcPr>
            <w:tcW w:w="6686" w:type="dxa"/>
          </w:tcPr>
          <w:p w14:paraId="1B5D4A97" w14:textId="2D3BCCBD" w:rsidR="007D4551" w:rsidRPr="007C127C" w:rsidRDefault="007D4551" w:rsidP="00225404">
            <w:pPr>
              <w:keepNext/>
              <w:spacing w:line="276" w:lineRule="auto"/>
              <w:rPr>
                <w:lang w:val="en-US"/>
              </w:rPr>
            </w:pPr>
            <w:r>
              <w:rPr>
                <w:lang w:val="en-US"/>
              </w:rPr>
              <w:t>Để tìm kiếm hay lọc, người dùng bắt buộc phải chọn hoặc nhập thông tin tìm kiếm.</w:t>
            </w:r>
          </w:p>
        </w:tc>
      </w:tr>
    </w:tbl>
    <w:p w14:paraId="55D91EC8" w14:textId="77777777" w:rsidR="009B0E96" w:rsidRPr="007C127C" w:rsidRDefault="009B0E96" w:rsidP="007C127C"/>
    <w:p w14:paraId="226DB6B5" w14:textId="10034ADA" w:rsidR="00730F28" w:rsidRDefault="00730F28" w:rsidP="00730F28">
      <w:pPr>
        <w:pStyle w:val="Heading4"/>
      </w:pPr>
      <w:bookmarkStart w:id="122" w:name="_Toc529231526"/>
      <w:r>
        <w:lastRenderedPageBreak/>
        <w:t>Tìm kiếm đơn hàng</w:t>
      </w:r>
      <w:bookmarkEnd w:id="122"/>
    </w:p>
    <w:tbl>
      <w:tblPr>
        <w:tblStyle w:val="TableGrid"/>
        <w:tblW w:w="0" w:type="auto"/>
        <w:tblLook w:val="04A0" w:firstRow="1" w:lastRow="0" w:firstColumn="1" w:lastColumn="0" w:noHBand="0" w:noVBand="1"/>
      </w:tblPr>
      <w:tblGrid>
        <w:gridCol w:w="2347"/>
        <w:gridCol w:w="6430"/>
      </w:tblGrid>
      <w:tr w:rsidR="007554F4" w14:paraId="1EB27E69" w14:textId="77777777" w:rsidTr="00225404">
        <w:tc>
          <w:tcPr>
            <w:tcW w:w="2425" w:type="dxa"/>
          </w:tcPr>
          <w:p w14:paraId="1E97EF23" w14:textId="77777777" w:rsidR="007554F4" w:rsidRPr="00B808BD" w:rsidRDefault="007554F4" w:rsidP="00225404">
            <w:pPr>
              <w:spacing w:line="276" w:lineRule="auto"/>
              <w:rPr>
                <w:b/>
              </w:rPr>
            </w:pPr>
            <w:r w:rsidRPr="00B808BD">
              <w:rPr>
                <w:b/>
              </w:rPr>
              <w:t>Mã yêu cầu</w:t>
            </w:r>
          </w:p>
        </w:tc>
        <w:tc>
          <w:tcPr>
            <w:tcW w:w="6686" w:type="dxa"/>
          </w:tcPr>
          <w:p w14:paraId="45BDD573" w14:textId="3B84B25D" w:rsidR="007554F4" w:rsidRPr="002947C2" w:rsidRDefault="007554F4" w:rsidP="00225404">
            <w:pPr>
              <w:spacing w:line="276" w:lineRule="auto"/>
              <w:rPr>
                <w:lang w:val="en-US"/>
              </w:rPr>
            </w:pPr>
            <w:r>
              <w:rPr>
                <w:lang w:val="en-US"/>
              </w:rPr>
              <w:t>GU_07</w:t>
            </w:r>
          </w:p>
        </w:tc>
      </w:tr>
      <w:tr w:rsidR="007554F4" w14:paraId="5F8F91C6" w14:textId="77777777" w:rsidTr="00225404">
        <w:tc>
          <w:tcPr>
            <w:tcW w:w="2425" w:type="dxa"/>
          </w:tcPr>
          <w:p w14:paraId="40A84F9F" w14:textId="77777777" w:rsidR="007554F4" w:rsidRPr="00B808BD" w:rsidRDefault="007554F4" w:rsidP="00225404">
            <w:pPr>
              <w:spacing w:line="276" w:lineRule="auto"/>
              <w:rPr>
                <w:b/>
              </w:rPr>
            </w:pPr>
            <w:r w:rsidRPr="00B808BD">
              <w:rPr>
                <w:b/>
              </w:rPr>
              <w:t>Tên chức năng</w:t>
            </w:r>
          </w:p>
        </w:tc>
        <w:tc>
          <w:tcPr>
            <w:tcW w:w="6686" w:type="dxa"/>
          </w:tcPr>
          <w:p w14:paraId="1403598F" w14:textId="471A1575" w:rsidR="007554F4" w:rsidRPr="00A06DD8" w:rsidRDefault="007554F4" w:rsidP="00225404">
            <w:pPr>
              <w:spacing w:line="276" w:lineRule="auto"/>
              <w:rPr>
                <w:lang w:val="en-US"/>
              </w:rPr>
            </w:pPr>
            <w:r>
              <w:t>Tìm kiếm đơn hàng</w:t>
            </w:r>
          </w:p>
        </w:tc>
      </w:tr>
      <w:tr w:rsidR="007554F4" w14:paraId="34250DBD" w14:textId="77777777" w:rsidTr="00225404">
        <w:tc>
          <w:tcPr>
            <w:tcW w:w="2425" w:type="dxa"/>
          </w:tcPr>
          <w:p w14:paraId="21D83611" w14:textId="77777777" w:rsidR="007554F4" w:rsidRPr="00B808BD" w:rsidRDefault="007554F4" w:rsidP="00225404">
            <w:pPr>
              <w:spacing w:line="276" w:lineRule="auto"/>
              <w:rPr>
                <w:b/>
              </w:rPr>
            </w:pPr>
            <w:r w:rsidRPr="00B808BD">
              <w:rPr>
                <w:b/>
              </w:rPr>
              <w:t>Đối tượng sử dụng</w:t>
            </w:r>
          </w:p>
        </w:tc>
        <w:tc>
          <w:tcPr>
            <w:tcW w:w="6686" w:type="dxa"/>
          </w:tcPr>
          <w:p w14:paraId="7E9EFB8B" w14:textId="52D4DCFE" w:rsidR="007554F4" w:rsidRPr="002947C2" w:rsidRDefault="007554F4" w:rsidP="00225404">
            <w:pPr>
              <w:spacing w:line="276" w:lineRule="auto"/>
              <w:rPr>
                <w:lang w:val="en-US"/>
              </w:rPr>
            </w:pPr>
            <w:r w:rsidRPr="00730F28">
              <w:rPr>
                <w:lang w:val="en-US"/>
              </w:rPr>
              <w:t>Nhân viên cửa hàng</w:t>
            </w:r>
          </w:p>
        </w:tc>
      </w:tr>
      <w:tr w:rsidR="007554F4" w14:paraId="5E8B8B28" w14:textId="77777777" w:rsidTr="00225404">
        <w:tc>
          <w:tcPr>
            <w:tcW w:w="2425" w:type="dxa"/>
          </w:tcPr>
          <w:p w14:paraId="0C8CEA73" w14:textId="77777777" w:rsidR="007554F4" w:rsidRPr="00B808BD" w:rsidRDefault="007554F4" w:rsidP="00225404">
            <w:pPr>
              <w:spacing w:line="276" w:lineRule="auto"/>
              <w:rPr>
                <w:b/>
              </w:rPr>
            </w:pPr>
            <w:r w:rsidRPr="00B808BD">
              <w:rPr>
                <w:b/>
              </w:rPr>
              <w:t>Tiền điều kiện</w:t>
            </w:r>
          </w:p>
        </w:tc>
        <w:tc>
          <w:tcPr>
            <w:tcW w:w="6686" w:type="dxa"/>
          </w:tcPr>
          <w:p w14:paraId="150AE8A4" w14:textId="583B5A87" w:rsidR="007554F4" w:rsidRPr="002947C2" w:rsidRDefault="007554F4" w:rsidP="00225404">
            <w:pPr>
              <w:spacing w:line="276" w:lineRule="auto"/>
              <w:rPr>
                <w:lang w:val="en-US"/>
              </w:rPr>
            </w:pPr>
            <w:r>
              <w:rPr>
                <w:lang w:val="en-US"/>
              </w:rPr>
              <w:t>Truy cập được trang web quản lí và đăng nhập thành công vào hệ thống.</w:t>
            </w:r>
          </w:p>
        </w:tc>
      </w:tr>
      <w:tr w:rsidR="007554F4" w14:paraId="765C15D4" w14:textId="77777777" w:rsidTr="00225404">
        <w:tc>
          <w:tcPr>
            <w:tcW w:w="2425" w:type="dxa"/>
          </w:tcPr>
          <w:p w14:paraId="2A66647C" w14:textId="77777777" w:rsidR="007554F4" w:rsidRPr="00B808BD" w:rsidRDefault="007554F4" w:rsidP="00225404">
            <w:pPr>
              <w:spacing w:line="276" w:lineRule="auto"/>
              <w:rPr>
                <w:b/>
              </w:rPr>
            </w:pPr>
            <w:r w:rsidRPr="00B808BD">
              <w:rPr>
                <w:b/>
              </w:rPr>
              <w:t>Cách xử lí</w:t>
            </w:r>
          </w:p>
        </w:tc>
        <w:tc>
          <w:tcPr>
            <w:tcW w:w="6686" w:type="dxa"/>
          </w:tcPr>
          <w:p w14:paraId="3529B28D" w14:textId="69939D83" w:rsidR="007554F4" w:rsidRDefault="007554F4" w:rsidP="00225404">
            <w:pPr>
              <w:spacing w:line="276" w:lineRule="auto"/>
              <w:rPr>
                <w:lang w:val="en-US"/>
              </w:rPr>
            </w:pPr>
            <w:r>
              <w:rPr>
                <w:lang w:val="en-US"/>
              </w:rPr>
              <w:t xml:space="preserve">Bước 1: Chọn một trong ba hình thức để tìm kiếm: Quét mã QR – Code, tên khách hàng hoặc mã đơn hàng. </w:t>
            </w:r>
          </w:p>
          <w:p w14:paraId="6A7BEBCB" w14:textId="77777777" w:rsidR="007554F4" w:rsidRDefault="007554F4" w:rsidP="00225404">
            <w:pPr>
              <w:spacing w:line="276" w:lineRule="auto"/>
              <w:rPr>
                <w:lang w:val="en-US"/>
              </w:rPr>
            </w:pPr>
            <w:r>
              <w:rPr>
                <w:lang w:val="en-US"/>
              </w:rPr>
              <w:t>Bước 2: Nhập các thông tin yêu cầu.</w:t>
            </w:r>
          </w:p>
          <w:p w14:paraId="56E6FBF0" w14:textId="07686E96" w:rsidR="007554F4" w:rsidRPr="007C127C" w:rsidRDefault="007554F4" w:rsidP="00225404">
            <w:pPr>
              <w:spacing w:line="276" w:lineRule="auto"/>
              <w:rPr>
                <w:lang w:val="en-US"/>
              </w:rPr>
            </w:pPr>
            <w:r>
              <w:rPr>
                <w:lang w:val="en-US"/>
              </w:rPr>
              <w:t xml:space="preserve">Bước 3: Nhấn nút </w:t>
            </w:r>
            <w:r>
              <w:rPr>
                <w:i/>
                <w:lang w:val="en-US"/>
              </w:rPr>
              <w:t>“tìm kiếm”.</w:t>
            </w:r>
          </w:p>
        </w:tc>
      </w:tr>
      <w:tr w:rsidR="007554F4" w14:paraId="1F85BE9D" w14:textId="77777777" w:rsidTr="00225404">
        <w:tc>
          <w:tcPr>
            <w:tcW w:w="2425" w:type="dxa"/>
          </w:tcPr>
          <w:p w14:paraId="45BE5895" w14:textId="77777777" w:rsidR="007554F4" w:rsidRPr="00B808BD" w:rsidRDefault="007554F4" w:rsidP="00225404">
            <w:pPr>
              <w:spacing w:line="276" w:lineRule="auto"/>
              <w:rPr>
                <w:b/>
              </w:rPr>
            </w:pPr>
            <w:r w:rsidRPr="00B808BD">
              <w:rPr>
                <w:b/>
              </w:rPr>
              <w:t>Kết quả</w:t>
            </w:r>
          </w:p>
        </w:tc>
        <w:tc>
          <w:tcPr>
            <w:tcW w:w="6686" w:type="dxa"/>
          </w:tcPr>
          <w:p w14:paraId="0B41E976" w14:textId="77777777" w:rsidR="007554F4" w:rsidRDefault="007554F4" w:rsidP="00225404">
            <w:pPr>
              <w:spacing w:line="276" w:lineRule="auto"/>
              <w:rPr>
                <w:lang w:val="en-US"/>
              </w:rPr>
            </w:pPr>
            <w:r>
              <w:rPr>
                <w:lang w:val="en-US"/>
              </w:rPr>
              <w:t>Hiển thị kết quả mởi khung kế bên khung tìm kiếm.</w:t>
            </w:r>
          </w:p>
          <w:p w14:paraId="621ED5D3" w14:textId="77777777" w:rsidR="007554F4" w:rsidRDefault="007554F4" w:rsidP="00225404">
            <w:pPr>
              <w:spacing w:line="276" w:lineRule="auto"/>
              <w:rPr>
                <w:lang w:val="en-US"/>
              </w:rPr>
            </w:pPr>
            <w:r>
              <w:rPr>
                <w:lang w:val="en-US"/>
              </w:rPr>
              <w:t>Kết quả tìm kiếm bao gồm:</w:t>
            </w:r>
          </w:p>
          <w:p w14:paraId="4AC4E43F" w14:textId="3B80AFA9" w:rsidR="007554F4" w:rsidRDefault="007554F4" w:rsidP="007554F4">
            <w:pPr>
              <w:pStyle w:val="ListParagraph"/>
              <w:numPr>
                <w:ilvl w:val="0"/>
                <w:numId w:val="31"/>
              </w:numPr>
              <w:spacing w:line="276" w:lineRule="auto"/>
              <w:rPr>
                <w:lang w:val="en-US"/>
              </w:rPr>
            </w:pPr>
            <w:r>
              <w:rPr>
                <w:lang w:val="en-US"/>
              </w:rPr>
              <w:t>Tên khách hàng</w:t>
            </w:r>
            <w:r w:rsidR="009B0E96">
              <w:rPr>
                <w:lang w:val="en-US"/>
              </w:rPr>
              <w:t xml:space="preserve"> (liên kết với trang xem thông tin chi tiết đơn hàng).</w:t>
            </w:r>
          </w:p>
          <w:p w14:paraId="5B9AE780" w14:textId="77777777" w:rsidR="007554F4" w:rsidRDefault="007554F4" w:rsidP="007554F4">
            <w:pPr>
              <w:pStyle w:val="ListParagraph"/>
              <w:numPr>
                <w:ilvl w:val="0"/>
                <w:numId w:val="31"/>
              </w:numPr>
              <w:spacing w:line="276" w:lineRule="auto"/>
              <w:rPr>
                <w:lang w:val="en-US"/>
              </w:rPr>
            </w:pPr>
            <w:r>
              <w:rPr>
                <w:lang w:val="en-US"/>
              </w:rPr>
              <w:t>Số điện thoại, email</w:t>
            </w:r>
          </w:p>
          <w:p w14:paraId="32591BA1" w14:textId="15E69FEE" w:rsidR="007554F4" w:rsidRPr="007C127C" w:rsidRDefault="007554F4" w:rsidP="007C127C">
            <w:pPr>
              <w:pStyle w:val="ListParagraph"/>
              <w:numPr>
                <w:ilvl w:val="0"/>
                <w:numId w:val="31"/>
              </w:numPr>
              <w:spacing w:line="276" w:lineRule="auto"/>
              <w:rPr>
                <w:lang w:val="en-US"/>
              </w:rPr>
            </w:pPr>
            <w:r>
              <w:rPr>
                <w:lang w:val="en-US"/>
              </w:rPr>
              <w:t>Trạng thái đơn hàng</w:t>
            </w:r>
          </w:p>
        </w:tc>
      </w:tr>
      <w:tr w:rsidR="007554F4" w14:paraId="31362A83" w14:textId="77777777" w:rsidTr="00225404">
        <w:tc>
          <w:tcPr>
            <w:tcW w:w="2425" w:type="dxa"/>
          </w:tcPr>
          <w:p w14:paraId="68EE5FAE" w14:textId="77777777" w:rsidR="007554F4" w:rsidRPr="00B808BD" w:rsidRDefault="007554F4" w:rsidP="00225404">
            <w:pPr>
              <w:spacing w:line="276" w:lineRule="auto"/>
              <w:rPr>
                <w:b/>
              </w:rPr>
            </w:pPr>
            <w:r w:rsidRPr="00B808BD">
              <w:rPr>
                <w:b/>
              </w:rPr>
              <w:t>Ghi chú</w:t>
            </w:r>
          </w:p>
        </w:tc>
        <w:tc>
          <w:tcPr>
            <w:tcW w:w="6686" w:type="dxa"/>
          </w:tcPr>
          <w:p w14:paraId="3FD86AEE" w14:textId="447019F4" w:rsidR="007554F4" w:rsidRDefault="007554F4" w:rsidP="00225404">
            <w:pPr>
              <w:keepNext/>
              <w:spacing w:line="276" w:lineRule="auto"/>
              <w:rPr>
                <w:lang w:val="en-US"/>
              </w:rPr>
            </w:pPr>
            <w:r>
              <w:rPr>
                <w:lang w:val="en-US"/>
              </w:rPr>
              <w:t>Nếu không có thông tin nào nhập, Khi người dùng nhấn tìm kiếm, kết quả sẽ hiển thị tất cả.</w:t>
            </w:r>
          </w:p>
          <w:p w14:paraId="01AEFD40" w14:textId="0E3A7EC6" w:rsidR="007554F4" w:rsidRPr="007C127C" w:rsidRDefault="007554F4" w:rsidP="00225404">
            <w:pPr>
              <w:keepNext/>
              <w:spacing w:line="276" w:lineRule="auto"/>
              <w:rPr>
                <w:i/>
                <w:lang w:val="en-US"/>
              </w:rPr>
            </w:pPr>
            <w:r>
              <w:rPr>
                <w:lang w:val="en-US"/>
              </w:rPr>
              <w:t xml:space="preserve">Mặc định và nếu không có kết quả sẽ hiển thị </w:t>
            </w:r>
            <w:r>
              <w:rPr>
                <w:i/>
                <w:lang w:val="en-US"/>
              </w:rPr>
              <w:t>“không có kết quả nào”.</w:t>
            </w:r>
          </w:p>
        </w:tc>
      </w:tr>
    </w:tbl>
    <w:p w14:paraId="44D0F01A" w14:textId="77777777" w:rsidR="007554F4" w:rsidRPr="007C127C" w:rsidRDefault="007554F4" w:rsidP="007C127C"/>
    <w:p w14:paraId="67313BEA" w14:textId="09B75D40" w:rsidR="00730F28" w:rsidRDefault="00730F28" w:rsidP="00730F28">
      <w:pPr>
        <w:pStyle w:val="Heading4"/>
        <w:rPr>
          <w:lang w:val="en-US"/>
        </w:rPr>
      </w:pPr>
      <w:bookmarkStart w:id="123" w:name="_Toc529231527"/>
      <w:r>
        <w:t>Đăng nhập</w:t>
      </w:r>
      <w:r>
        <w:rPr>
          <w:lang w:val="en-US"/>
        </w:rPr>
        <w:t xml:space="preserve"> hệ thống</w:t>
      </w:r>
      <w:bookmarkEnd w:id="123"/>
    </w:p>
    <w:tbl>
      <w:tblPr>
        <w:tblStyle w:val="TableGrid"/>
        <w:tblW w:w="0" w:type="auto"/>
        <w:tblLook w:val="04A0" w:firstRow="1" w:lastRow="0" w:firstColumn="1" w:lastColumn="0" w:noHBand="0" w:noVBand="1"/>
      </w:tblPr>
      <w:tblGrid>
        <w:gridCol w:w="2342"/>
        <w:gridCol w:w="6435"/>
      </w:tblGrid>
      <w:tr w:rsidR="00366807" w14:paraId="4586475D" w14:textId="77777777" w:rsidTr="00A06DD8">
        <w:tc>
          <w:tcPr>
            <w:tcW w:w="2425" w:type="dxa"/>
          </w:tcPr>
          <w:p w14:paraId="76F328FC" w14:textId="77777777" w:rsidR="005E4157" w:rsidRPr="00B808BD" w:rsidRDefault="005E4157" w:rsidP="00A06DD8">
            <w:pPr>
              <w:spacing w:line="276" w:lineRule="auto"/>
              <w:rPr>
                <w:b/>
              </w:rPr>
            </w:pPr>
            <w:r w:rsidRPr="00B808BD">
              <w:rPr>
                <w:b/>
              </w:rPr>
              <w:t>Mã yêu cầu</w:t>
            </w:r>
          </w:p>
        </w:tc>
        <w:tc>
          <w:tcPr>
            <w:tcW w:w="6686" w:type="dxa"/>
          </w:tcPr>
          <w:p w14:paraId="697841EE" w14:textId="6D7E771B" w:rsidR="005E4157" w:rsidRPr="002947C2" w:rsidRDefault="005E4157" w:rsidP="00A06DD8">
            <w:pPr>
              <w:spacing w:line="276" w:lineRule="auto"/>
              <w:rPr>
                <w:lang w:val="en-US"/>
              </w:rPr>
            </w:pPr>
            <w:r>
              <w:rPr>
                <w:lang w:val="en-US"/>
              </w:rPr>
              <w:t>GU_08</w:t>
            </w:r>
          </w:p>
        </w:tc>
      </w:tr>
      <w:tr w:rsidR="00366807" w14:paraId="15B6311D" w14:textId="77777777" w:rsidTr="00A06DD8">
        <w:tc>
          <w:tcPr>
            <w:tcW w:w="2425" w:type="dxa"/>
          </w:tcPr>
          <w:p w14:paraId="4B6C96F2" w14:textId="77777777" w:rsidR="005E4157" w:rsidRPr="00B808BD" w:rsidRDefault="005E4157" w:rsidP="00A06DD8">
            <w:pPr>
              <w:spacing w:line="276" w:lineRule="auto"/>
              <w:rPr>
                <w:b/>
              </w:rPr>
            </w:pPr>
            <w:r w:rsidRPr="00B808BD">
              <w:rPr>
                <w:b/>
              </w:rPr>
              <w:t>Tên chức năng</w:t>
            </w:r>
          </w:p>
        </w:tc>
        <w:tc>
          <w:tcPr>
            <w:tcW w:w="6686" w:type="dxa"/>
          </w:tcPr>
          <w:p w14:paraId="1FE7ABCA" w14:textId="735FE078" w:rsidR="005E4157" w:rsidRPr="00A06DD8" w:rsidRDefault="005E4157" w:rsidP="00A06DD8">
            <w:pPr>
              <w:spacing w:line="276" w:lineRule="auto"/>
              <w:rPr>
                <w:lang w:val="en-US"/>
              </w:rPr>
            </w:pPr>
            <w:r>
              <w:rPr>
                <w:lang w:val="en-US"/>
              </w:rPr>
              <w:t>Đăng nhập hệ thống</w:t>
            </w:r>
          </w:p>
        </w:tc>
      </w:tr>
      <w:tr w:rsidR="00366807" w14:paraId="5729273A" w14:textId="77777777" w:rsidTr="00A06DD8">
        <w:tc>
          <w:tcPr>
            <w:tcW w:w="2425" w:type="dxa"/>
          </w:tcPr>
          <w:p w14:paraId="0986D904" w14:textId="77777777" w:rsidR="005E4157" w:rsidRPr="00B808BD" w:rsidRDefault="005E4157" w:rsidP="00A06DD8">
            <w:pPr>
              <w:spacing w:line="276" w:lineRule="auto"/>
              <w:rPr>
                <w:b/>
              </w:rPr>
            </w:pPr>
            <w:r w:rsidRPr="00B808BD">
              <w:rPr>
                <w:b/>
              </w:rPr>
              <w:t>Đối tượng sử dụng</w:t>
            </w:r>
          </w:p>
        </w:tc>
        <w:tc>
          <w:tcPr>
            <w:tcW w:w="6686" w:type="dxa"/>
          </w:tcPr>
          <w:p w14:paraId="154019C4" w14:textId="7480F20F" w:rsidR="005E4157" w:rsidRPr="002947C2" w:rsidRDefault="005E4157" w:rsidP="00A06DD8">
            <w:pPr>
              <w:spacing w:line="276" w:lineRule="auto"/>
              <w:rPr>
                <w:lang w:val="en-US"/>
              </w:rPr>
            </w:pPr>
            <w:r w:rsidRPr="00730F28">
              <w:rPr>
                <w:lang w:val="en-US"/>
              </w:rPr>
              <w:t>Nhân viên cửa hàng</w:t>
            </w:r>
            <w:r>
              <w:rPr>
                <w:lang w:val="en-US"/>
              </w:rPr>
              <w:t>, khách hàng</w:t>
            </w:r>
          </w:p>
        </w:tc>
      </w:tr>
      <w:tr w:rsidR="00366807" w14:paraId="799B10C7" w14:textId="77777777" w:rsidTr="00A06DD8">
        <w:tc>
          <w:tcPr>
            <w:tcW w:w="2425" w:type="dxa"/>
          </w:tcPr>
          <w:p w14:paraId="60D2D0A8" w14:textId="77777777" w:rsidR="005E4157" w:rsidRPr="00B808BD" w:rsidRDefault="005E4157" w:rsidP="00A06DD8">
            <w:pPr>
              <w:spacing w:line="276" w:lineRule="auto"/>
              <w:rPr>
                <w:b/>
              </w:rPr>
            </w:pPr>
            <w:r w:rsidRPr="00B808BD">
              <w:rPr>
                <w:b/>
              </w:rPr>
              <w:t>Tiền điều kiện</w:t>
            </w:r>
          </w:p>
        </w:tc>
        <w:tc>
          <w:tcPr>
            <w:tcW w:w="6686" w:type="dxa"/>
          </w:tcPr>
          <w:p w14:paraId="129BAF26" w14:textId="7D00D3C6" w:rsidR="005E4157" w:rsidRPr="002947C2" w:rsidRDefault="005E4157" w:rsidP="00A06DD8">
            <w:pPr>
              <w:spacing w:line="276" w:lineRule="auto"/>
              <w:rPr>
                <w:lang w:val="en-US"/>
              </w:rPr>
            </w:pPr>
            <w:r>
              <w:rPr>
                <w:lang w:val="en-US"/>
              </w:rPr>
              <w:t>Truy cập được trang web quản lí đối với nhân viên cửa hàng và ứng dụng điện thoại đối với khách hàng.</w:t>
            </w:r>
          </w:p>
        </w:tc>
      </w:tr>
      <w:tr w:rsidR="00366807" w14:paraId="08A25A9E" w14:textId="77777777" w:rsidTr="00A06DD8">
        <w:tc>
          <w:tcPr>
            <w:tcW w:w="2425" w:type="dxa"/>
          </w:tcPr>
          <w:p w14:paraId="4CDFA98A" w14:textId="77777777" w:rsidR="005E4157" w:rsidRPr="00B808BD" w:rsidRDefault="005E4157" w:rsidP="00A06DD8">
            <w:pPr>
              <w:spacing w:line="276" w:lineRule="auto"/>
              <w:rPr>
                <w:b/>
              </w:rPr>
            </w:pPr>
            <w:r w:rsidRPr="00B808BD">
              <w:rPr>
                <w:b/>
              </w:rPr>
              <w:t>Cách xử lí</w:t>
            </w:r>
          </w:p>
        </w:tc>
        <w:tc>
          <w:tcPr>
            <w:tcW w:w="6686" w:type="dxa"/>
          </w:tcPr>
          <w:p w14:paraId="5CFAEAF4" w14:textId="77777777" w:rsidR="005E4157" w:rsidRDefault="005E4157" w:rsidP="007C127C">
            <w:pPr>
              <w:spacing w:line="276" w:lineRule="auto"/>
              <w:rPr>
                <w:lang w:val="en-US"/>
              </w:rPr>
            </w:pPr>
            <w:r>
              <w:rPr>
                <w:lang w:val="en-US"/>
              </w:rPr>
              <w:t>Bước 1: Người dùng cần nhập email và mật khẩu.</w:t>
            </w:r>
          </w:p>
          <w:p w14:paraId="372AEA4F" w14:textId="77777777" w:rsidR="005E4157" w:rsidRDefault="005E4157" w:rsidP="007C127C">
            <w:pPr>
              <w:spacing w:line="276" w:lineRule="auto"/>
              <w:rPr>
                <w:i/>
                <w:lang w:val="en-US"/>
              </w:rPr>
            </w:pPr>
            <w:r>
              <w:rPr>
                <w:lang w:val="en-US"/>
              </w:rPr>
              <w:t xml:space="preserve">Bước 2: Nhấn nút </w:t>
            </w:r>
            <w:r>
              <w:rPr>
                <w:i/>
                <w:lang w:val="en-US"/>
              </w:rPr>
              <w:t>“Đăng nhập”</w:t>
            </w:r>
            <w:r w:rsidR="00BF764C">
              <w:rPr>
                <w:i/>
                <w:lang w:val="en-US"/>
              </w:rPr>
              <w:t>.</w:t>
            </w:r>
          </w:p>
          <w:p w14:paraId="0B34EE30" w14:textId="4A14D474" w:rsidR="00CE6578" w:rsidRPr="00A06DD8" w:rsidRDefault="00BF764C" w:rsidP="007C127C">
            <w:pPr>
              <w:spacing w:line="276" w:lineRule="auto"/>
              <w:rPr>
                <w:lang w:val="en-US"/>
              </w:rPr>
            </w:pPr>
            <w:r>
              <w:rPr>
                <w:lang w:val="en-US"/>
              </w:rPr>
              <w:t xml:space="preserve">Bước 3: Hệ thống </w:t>
            </w:r>
            <w:r w:rsidR="00CE6578">
              <w:rPr>
                <w:lang w:val="en-US"/>
              </w:rPr>
              <w:t xml:space="preserve">server </w:t>
            </w:r>
            <w:r>
              <w:rPr>
                <w:lang w:val="en-US"/>
              </w:rPr>
              <w:t>API kiểm trả tài khoản vừa nhập đúng hay sai. Nếu đúng trả về một chuỗi token để người dùng gửi kèm mỗi khi muốn truy xuất dữ liệu</w:t>
            </w:r>
            <w:r w:rsidR="00366807">
              <w:rPr>
                <w:lang w:val="en-US"/>
              </w:rPr>
              <w:t xml:space="preserve"> và được lưu lại tạm thời trên ứng dụng điện thoại thông qua SharePreferences và Local Storage đối với trang web</w:t>
            </w:r>
            <w:r>
              <w:rPr>
                <w:lang w:val="en-US"/>
              </w:rPr>
              <w:t>. Ngược lại, thông báo lỗi.</w:t>
            </w:r>
          </w:p>
        </w:tc>
      </w:tr>
      <w:tr w:rsidR="00366807" w14:paraId="27315043" w14:textId="77777777" w:rsidTr="00A06DD8">
        <w:tc>
          <w:tcPr>
            <w:tcW w:w="2425" w:type="dxa"/>
          </w:tcPr>
          <w:p w14:paraId="577B1532" w14:textId="77777777" w:rsidR="005E4157" w:rsidRPr="00B808BD" w:rsidRDefault="005E4157" w:rsidP="00A06DD8">
            <w:pPr>
              <w:spacing w:line="276" w:lineRule="auto"/>
              <w:rPr>
                <w:b/>
              </w:rPr>
            </w:pPr>
            <w:r w:rsidRPr="00B808BD">
              <w:rPr>
                <w:b/>
              </w:rPr>
              <w:lastRenderedPageBreak/>
              <w:t>Kết quả</w:t>
            </w:r>
          </w:p>
        </w:tc>
        <w:tc>
          <w:tcPr>
            <w:tcW w:w="6686" w:type="dxa"/>
          </w:tcPr>
          <w:p w14:paraId="320C915C" w14:textId="360E4343" w:rsidR="00CE6578" w:rsidRPr="002947C2" w:rsidRDefault="00CE6578" w:rsidP="00A06DD8">
            <w:pPr>
              <w:spacing w:line="276" w:lineRule="auto"/>
              <w:rPr>
                <w:lang w:val="en-US"/>
              </w:rPr>
            </w:pPr>
            <w:r>
              <w:rPr>
                <w:lang w:val="en-US"/>
              </w:rPr>
              <w:t>Người dùng sẽ chuyển vào trang chính đối với người dùng là nhân viên cửa hàng. Đối với người dùng khách hàng chuyển vào màn hình chính của ứng dụng điện thoại.</w:t>
            </w:r>
          </w:p>
        </w:tc>
      </w:tr>
      <w:tr w:rsidR="00366807" w14:paraId="6C1124E8" w14:textId="77777777" w:rsidTr="00A06DD8">
        <w:tc>
          <w:tcPr>
            <w:tcW w:w="2425" w:type="dxa"/>
          </w:tcPr>
          <w:p w14:paraId="29E0EC03" w14:textId="77777777" w:rsidR="005E4157" w:rsidRPr="00B808BD" w:rsidRDefault="005E4157" w:rsidP="00A06DD8">
            <w:pPr>
              <w:spacing w:line="276" w:lineRule="auto"/>
              <w:rPr>
                <w:b/>
              </w:rPr>
            </w:pPr>
            <w:r w:rsidRPr="00B808BD">
              <w:rPr>
                <w:b/>
              </w:rPr>
              <w:t>Ghi chú</w:t>
            </w:r>
          </w:p>
        </w:tc>
        <w:tc>
          <w:tcPr>
            <w:tcW w:w="6686" w:type="dxa"/>
          </w:tcPr>
          <w:p w14:paraId="53F3333C" w14:textId="77777777" w:rsidR="005E4157" w:rsidRDefault="00CE6578" w:rsidP="00A06DD8">
            <w:pPr>
              <w:keepNext/>
              <w:spacing w:line="276" w:lineRule="auto"/>
              <w:rPr>
                <w:lang w:val="en-US"/>
              </w:rPr>
            </w:pPr>
            <w:r>
              <w:rPr>
                <w:lang w:val="en-US"/>
              </w:rPr>
              <w:t>Các thông tin email và mật khẩu là yêu cầu bắt buộc.</w:t>
            </w:r>
          </w:p>
          <w:p w14:paraId="34CB087B" w14:textId="05E92008" w:rsidR="00CE6578" w:rsidRPr="007C127C" w:rsidRDefault="00CE6578" w:rsidP="00A06DD8">
            <w:pPr>
              <w:keepNext/>
              <w:spacing w:line="276" w:lineRule="auto"/>
              <w:rPr>
                <w:lang w:val="en-US"/>
              </w:rPr>
            </w:pPr>
            <w:r>
              <w:rPr>
                <w:lang w:val="en-US"/>
              </w:rPr>
              <w:t xml:space="preserve">Nếu đường truyền mạng lỗi, thì thông báo lỗi cho người dùng. </w:t>
            </w:r>
          </w:p>
        </w:tc>
      </w:tr>
    </w:tbl>
    <w:p w14:paraId="2288D8D5" w14:textId="77777777" w:rsidR="005E4157" w:rsidRPr="007C127C" w:rsidRDefault="005E4157" w:rsidP="007C127C">
      <w:pPr>
        <w:rPr>
          <w:lang w:val="en-US"/>
        </w:rPr>
      </w:pPr>
    </w:p>
    <w:p w14:paraId="6607065C" w14:textId="5A81105A" w:rsidR="00730F28" w:rsidRDefault="00730F28" w:rsidP="00730F28">
      <w:pPr>
        <w:pStyle w:val="Heading4"/>
      </w:pPr>
      <w:bookmarkStart w:id="124" w:name="_Toc529231528"/>
      <w:r>
        <w:rPr>
          <w:lang w:val="en-US"/>
        </w:rPr>
        <w:t>Đ</w:t>
      </w:r>
      <w:r>
        <w:t>ăng xuất hệ thống</w:t>
      </w:r>
      <w:bookmarkEnd w:id="124"/>
    </w:p>
    <w:tbl>
      <w:tblPr>
        <w:tblStyle w:val="TableGrid"/>
        <w:tblW w:w="0" w:type="auto"/>
        <w:tblLook w:val="04A0" w:firstRow="1" w:lastRow="0" w:firstColumn="1" w:lastColumn="0" w:noHBand="0" w:noVBand="1"/>
      </w:tblPr>
      <w:tblGrid>
        <w:gridCol w:w="2341"/>
        <w:gridCol w:w="6436"/>
      </w:tblGrid>
      <w:tr w:rsidR="00366807" w14:paraId="16538079" w14:textId="77777777" w:rsidTr="00A06DD8">
        <w:tc>
          <w:tcPr>
            <w:tcW w:w="2425" w:type="dxa"/>
          </w:tcPr>
          <w:p w14:paraId="48AAB748" w14:textId="77777777" w:rsidR="00366807" w:rsidRPr="00B808BD" w:rsidRDefault="00366807" w:rsidP="00A06DD8">
            <w:pPr>
              <w:spacing w:line="276" w:lineRule="auto"/>
              <w:rPr>
                <w:b/>
              </w:rPr>
            </w:pPr>
            <w:r w:rsidRPr="00B808BD">
              <w:rPr>
                <w:b/>
              </w:rPr>
              <w:t>Mã yêu cầu</w:t>
            </w:r>
          </w:p>
        </w:tc>
        <w:tc>
          <w:tcPr>
            <w:tcW w:w="6686" w:type="dxa"/>
          </w:tcPr>
          <w:p w14:paraId="58462703" w14:textId="7B87B051" w:rsidR="00366807" w:rsidRPr="002947C2" w:rsidRDefault="00366807" w:rsidP="00A06DD8">
            <w:pPr>
              <w:spacing w:line="276" w:lineRule="auto"/>
              <w:rPr>
                <w:lang w:val="en-US"/>
              </w:rPr>
            </w:pPr>
            <w:r>
              <w:rPr>
                <w:lang w:val="en-US"/>
              </w:rPr>
              <w:t>GU_09</w:t>
            </w:r>
          </w:p>
        </w:tc>
      </w:tr>
      <w:tr w:rsidR="00366807" w14:paraId="74A63A5C" w14:textId="77777777" w:rsidTr="00A06DD8">
        <w:tc>
          <w:tcPr>
            <w:tcW w:w="2425" w:type="dxa"/>
          </w:tcPr>
          <w:p w14:paraId="1C746864" w14:textId="77777777" w:rsidR="00366807" w:rsidRPr="00B808BD" w:rsidRDefault="00366807" w:rsidP="00A06DD8">
            <w:pPr>
              <w:spacing w:line="276" w:lineRule="auto"/>
              <w:rPr>
                <w:b/>
              </w:rPr>
            </w:pPr>
            <w:r w:rsidRPr="00B808BD">
              <w:rPr>
                <w:b/>
              </w:rPr>
              <w:t>Tên chức năng</w:t>
            </w:r>
          </w:p>
        </w:tc>
        <w:tc>
          <w:tcPr>
            <w:tcW w:w="6686" w:type="dxa"/>
          </w:tcPr>
          <w:p w14:paraId="38D59447" w14:textId="7B18FD24" w:rsidR="00366807" w:rsidRPr="002947C2" w:rsidRDefault="00366807" w:rsidP="00A06DD8">
            <w:pPr>
              <w:spacing w:line="276" w:lineRule="auto"/>
              <w:rPr>
                <w:lang w:val="en-US"/>
              </w:rPr>
            </w:pPr>
            <w:r>
              <w:rPr>
                <w:lang w:val="en-US"/>
              </w:rPr>
              <w:t>Đăng xuất hệ thống</w:t>
            </w:r>
          </w:p>
        </w:tc>
      </w:tr>
      <w:tr w:rsidR="00366807" w14:paraId="71518FF7" w14:textId="77777777" w:rsidTr="00A06DD8">
        <w:tc>
          <w:tcPr>
            <w:tcW w:w="2425" w:type="dxa"/>
          </w:tcPr>
          <w:p w14:paraId="2819E212" w14:textId="77777777" w:rsidR="00366807" w:rsidRPr="00B808BD" w:rsidRDefault="00366807" w:rsidP="00A06DD8">
            <w:pPr>
              <w:spacing w:line="276" w:lineRule="auto"/>
              <w:rPr>
                <w:b/>
              </w:rPr>
            </w:pPr>
            <w:r w:rsidRPr="00B808BD">
              <w:rPr>
                <w:b/>
              </w:rPr>
              <w:t>Đối tượng sử dụng</w:t>
            </w:r>
          </w:p>
        </w:tc>
        <w:tc>
          <w:tcPr>
            <w:tcW w:w="6686" w:type="dxa"/>
          </w:tcPr>
          <w:p w14:paraId="04028FC1" w14:textId="77777777" w:rsidR="00366807" w:rsidRPr="002947C2" w:rsidRDefault="00366807" w:rsidP="00A06DD8">
            <w:pPr>
              <w:spacing w:line="276" w:lineRule="auto"/>
              <w:rPr>
                <w:lang w:val="en-US"/>
              </w:rPr>
            </w:pPr>
            <w:r w:rsidRPr="00730F28">
              <w:rPr>
                <w:lang w:val="en-US"/>
              </w:rPr>
              <w:t>Nhân viên cửa hàng</w:t>
            </w:r>
            <w:r>
              <w:rPr>
                <w:lang w:val="en-US"/>
              </w:rPr>
              <w:t>, khách hàng</w:t>
            </w:r>
          </w:p>
        </w:tc>
      </w:tr>
      <w:tr w:rsidR="00366807" w14:paraId="3A53F953" w14:textId="77777777" w:rsidTr="00A06DD8">
        <w:tc>
          <w:tcPr>
            <w:tcW w:w="2425" w:type="dxa"/>
          </w:tcPr>
          <w:p w14:paraId="610CE10D" w14:textId="77777777" w:rsidR="00366807" w:rsidRPr="00B808BD" w:rsidRDefault="00366807" w:rsidP="00A06DD8">
            <w:pPr>
              <w:spacing w:line="276" w:lineRule="auto"/>
              <w:rPr>
                <w:b/>
              </w:rPr>
            </w:pPr>
            <w:r w:rsidRPr="00B808BD">
              <w:rPr>
                <w:b/>
              </w:rPr>
              <w:t>Tiền điều kiện</w:t>
            </w:r>
          </w:p>
        </w:tc>
        <w:tc>
          <w:tcPr>
            <w:tcW w:w="6686" w:type="dxa"/>
          </w:tcPr>
          <w:p w14:paraId="4622A656" w14:textId="4FAA4092" w:rsidR="00366807" w:rsidRPr="002947C2" w:rsidRDefault="00366807" w:rsidP="00A06DD8">
            <w:pPr>
              <w:spacing w:line="276" w:lineRule="auto"/>
              <w:rPr>
                <w:lang w:val="en-US"/>
              </w:rPr>
            </w:pPr>
            <w:r>
              <w:rPr>
                <w:lang w:val="en-US"/>
              </w:rPr>
              <w:t xml:space="preserve">Truy cập được trang web quản lí đối với nhân viên cửa hàng và ứng dụng điện thoại đối với khách hàng và </w:t>
            </w:r>
            <w:r w:rsidR="009B0E96">
              <w:rPr>
                <w:lang w:val="en-US"/>
              </w:rPr>
              <w:t>đăng nhập</w:t>
            </w:r>
            <w:r>
              <w:rPr>
                <w:lang w:val="en-US"/>
              </w:rPr>
              <w:t xml:space="preserve"> thành công</w:t>
            </w:r>
          </w:p>
        </w:tc>
      </w:tr>
      <w:tr w:rsidR="00366807" w14:paraId="6BE7B29E" w14:textId="77777777" w:rsidTr="00A06DD8">
        <w:tc>
          <w:tcPr>
            <w:tcW w:w="2425" w:type="dxa"/>
          </w:tcPr>
          <w:p w14:paraId="4290B4F3" w14:textId="77777777" w:rsidR="00366807" w:rsidRPr="00B808BD" w:rsidRDefault="00366807" w:rsidP="00A06DD8">
            <w:pPr>
              <w:spacing w:line="276" w:lineRule="auto"/>
              <w:rPr>
                <w:b/>
              </w:rPr>
            </w:pPr>
            <w:r w:rsidRPr="00B808BD">
              <w:rPr>
                <w:b/>
              </w:rPr>
              <w:t>Cách xử lí</w:t>
            </w:r>
          </w:p>
        </w:tc>
        <w:tc>
          <w:tcPr>
            <w:tcW w:w="6686" w:type="dxa"/>
          </w:tcPr>
          <w:p w14:paraId="447AB946" w14:textId="1125BCE2" w:rsidR="00366807" w:rsidRDefault="00366807" w:rsidP="007C127C">
            <w:pPr>
              <w:spacing w:line="276" w:lineRule="auto"/>
              <w:rPr>
                <w:lang w:val="en-US"/>
              </w:rPr>
            </w:pPr>
            <w:r>
              <w:rPr>
                <w:lang w:val="en-US"/>
              </w:rPr>
              <w:t>Bước 1: Click vào Đăng xuất ở góc phải trên đối với trang web và Tài khoản -&gt; Đăng xuất đối với ứng dụng điện thoại</w:t>
            </w:r>
          </w:p>
          <w:p w14:paraId="4178C9BC" w14:textId="610E0E6F" w:rsidR="00D04C7C" w:rsidRPr="007C127C" w:rsidRDefault="00366807" w:rsidP="007C127C">
            <w:pPr>
              <w:spacing w:line="276" w:lineRule="auto"/>
              <w:rPr>
                <w:lang w:val="en-US"/>
              </w:rPr>
            </w:pPr>
            <w:r>
              <w:rPr>
                <w:lang w:val="en-US"/>
              </w:rPr>
              <w:t xml:space="preserve">Bước 2: Ứng dụng cũng như trang web sẽ xóa toàn bộ thông tin để </w:t>
            </w:r>
            <w:r w:rsidR="009B0E96">
              <w:rPr>
                <w:lang w:val="en-US"/>
              </w:rPr>
              <w:t>đăng nhập</w:t>
            </w:r>
            <w:r>
              <w:rPr>
                <w:lang w:val="en-US"/>
              </w:rPr>
              <w:t xml:space="preserve"> và thông tin lưu tạm thời ra khỏi SharePreferences</w:t>
            </w:r>
            <w:r w:rsidR="00D04C7C">
              <w:rPr>
                <w:lang w:val="en-US"/>
              </w:rPr>
              <w:t>, Local Storage.</w:t>
            </w:r>
          </w:p>
          <w:p w14:paraId="519F6B64" w14:textId="077B912D" w:rsidR="00366807" w:rsidRPr="002947C2" w:rsidRDefault="00366807" w:rsidP="007C127C">
            <w:pPr>
              <w:spacing w:line="276" w:lineRule="auto"/>
              <w:rPr>
                <w:lang w:val="en-US"/>
              </w:rPr>
            </w:pPr>
            <w:r>
              <w:rPr>
                <w:lang w:val="en-US"/>
              </w:rPr>
              <w:t>Bước 3:</w:t>
            </w:r>
            <w:r w:rsidR="00D04C7C">
              <w:rPr>
                <w:lang w:val="en-US"/>
              </w:rPr>
              <w:t xml:space="preserve"> Tự động chuyển về trang đăng nhập</w:t>
            </w:r>
            <w:r>
              <w:rPr>
                <w:lang w:val="en-US"/>
              </w:rPr>
              <w:t>.</w:t>
            </w:r>
          </w:p>
        </w:tc>
      </w:tr>
      <w:tr w:rsidR="00366807" w14:paraId="5D8BB68B" w14:textId="77777777" w:rsidTr="00A06DD8">
        <w:tc>
          <w:tcPr>
            <w:tcW w:w="2425" w:type="dxa"/>
          </w:tcPr>
          <w:p w14:paraId="32BC48B1" w14:textId="77777777" w:rsidR="00366807" w:rsidRPr="00B808BD" w:rsidRDefault="00366807" w:rsidP="00A06DD8">
            <w:pPr>
              <w:spacing w:line="276" w:lineRule="auto"/>
              <w:rPr>
                <w:b/>
              </w:rPr>
            </w:pPr>
            <w:r w:rsidRPr="00B808BD">
              <w:rPr>
                <w:b/>
              </w:rPr>
              <w:t>Kết quả</w:t>
            </w:r>
          </w:p>
        </w:tc>
        <w:tc>
          <w:tcPr>
            <w:tcW w:w="6686" w:type="dxa"/>
          </w:tcPr>
          <w:p w14:paraId="7C3D7A5A" w14:textId="0D9A6679" w:rsidR="00366807" w:rsidRPr="002947C2" w:rsidRDefault="00D04C7C" w:rsidP="00A06DD8">
            <w:pPr>
              <w:spacing w:line="276" w:lineRule="auto"/>
              <w:rPr>
                <w:lang w:val="en-US"/>
              </w:rPr>
            </w:pPr>
            <w:r>
              <w:rPr>
                <w:lang w:val="en-US"/>
              </w:rPr>
              <w:t>Người dùng quay lại trang đ</w:t>
            </w:r>
            <w:r w:rsidR="00155CEA">
              <w:rPr>
                <w:lang w:val="en-US"/>
              </w:rPr>
              <w:t>ă</w:t>
            </w:r>
            <w:r>
              <w:rPr>
                <w:lang w:val="en-US"/>
              </w:rPr>
              <w:t>ng nhập</w:t>
            </w:r>
          </w:p>
        </w:tc>
      </w:tr>
      <w:tr w:rsidR="00366807" w14:paraId="3BDDF7F4" w14:textId="77777777" w:rsidTr="00A06DD8">
        <w:tc>
          <w:tcPr>
            <w:tcW w:w="2425" w:type="dxa"/>
          </w:tcPr>
          <w:p w14:paraId="53E6E968" w14:textId="77777777" w:rsidR="00366807" w:rsidRPr="00B808BD" w:rsidRDefault="00366807" w:rsidP="00A06DD8">
            <w:pPr>
              <w:spacing w:line="276" w:lineRule="auto"/>
              <w:rPr>
                <w:b/>
              </w:rPr>
            </w:pPr>
            <w:r w:rsidRPr="00B808BD">
              <w:rPr>
                <w:b/>
              </w:rPr>
              <w:t>Ghi chú</w:t>
            </w:r>
          </w:p>
        </w:tc>
        <w:tc>
          <w:tcPr>
            <w:tcW w:w="6686" w:type="dxa"/>
          </w:tcPr>
          <w:p w14:paraId="5FC8F7F9" w14:textId="1B351256" w:rsidR="00366807" w:rsidRPr="002947C2" w:rsidRDefault="00D04C7C" w:rsidP="00A06DD8">
            <w:pPr>
              <w:keepNext/>
              <w:spacing w:line="276" w:lineRule="auto"/>
              <w:rPr>
                <w:lang w:val="en-US"/>
              </w:rPr>
            </w:pPr>
            <w:r>
              <w:rPr>
                <w:lang w:val="en-US"/>
              </w:rPr>
              <w:t>Bắt buộc mọi thông tin, dữ liệu lưu tạm thời phải được xóa sạch.</w:t>
            </w:r>
            <w:r w:rsidR="00366807">
              <w:rPr>
                <w:lang w:val="en-US"/>
              </w:rPr>
              <w:t xml:space="preserve"> </w:t>
            </w:r>
          </w:p>
        </w:tc>
      </w:tr>
    </w:tbl>
    <w:p w14:paraId="5EF3C3C8" w14:textId="77777777" w:rsidR="00366807" w:rsidRPr="00A06DD8" w:rsidRDefault="00366807" w:rsidP="007C127C"/>
    <w:p w14:paraId="461925F9" w14:textId="49B74AD9" w:rsidR="00F5523F" w:rsidRPr="007C127C" w:rsidRDefault="008D1D84" w:rsidP="007C127C">
      <w:pPr>
        <w:pStyle w:val="Heading4"/>
        <w:rPr>
          <w:lang w:val="en-US"/>
        </w:rPr>
      </w:pPr>
      <w:r>
        <w:rPr>
          <w:lang w:val="en-US"/>
        </w:rPr>
        <w:t xml:space="preserve"> </w:t>
      </w:r>
      <w:bookmarkStart w:id="125" w:name="_Toc529231529"/>
      <w:r w:rsidR="00F5523F">
        <w:rPr>
          <w:lang w:val="en-US"/>
        </w:rPr>
        <w:t>Đăng kí tài khoản khách hàng</w:t>
      </w:r>
      <w:bookmarkEnd w:id="125"/>
    </w:p>
    <w:tbl>
      <w:tblPr>
        <w:tblStyle w:val="TableGrid"/>
        <w:tblW w:w="0" w:type="auto"/>
        <w:tblLook w:val="04A0" w:firstRow="1" w:lastRow="0" w:firstColumn="1" w:lastColumn="0" w:noHBand="0" w:noVBand="1"/>
      </w:tblPr>
      <w:tblGrid>
        <w:gridCol w:w="2351"/>
        <w:gridCol w:w="6426"/>
      </w:tblGrid>
      <w:tr w:rsidR="00A06DD8" w14:paraId="337EEFB9" w14:textId="77777777" w:rsidTr="00A06DD8">
        <w:tc>
          <w:tcPr>
            <w:tcW w:w="2425" w:type="dxa"/>
          </w:tcPr>
          <w:p w14:paraId="3E6AE330" w14:textId="77777777" w:rsidR="00D04C7C" w:rsidRPr="00B808BD" w:rsidRDefault="00D04C7C" w:rsidP="00A06DD8">
            <w:pPr>
              <w:spacing w:line="276" w:lineRule="auto"/>
              <w:rPr>
                <w:b/>
              </w:rPr>
            </w:pPr>
            <w:r w:rsidRPr="00B808BD">
              <w:rPr>
                <w:b/>
              </w:rPr>
              <w:t>Mã yêu cầu</w:t>
            </w:r>
          </w:p>
        </w:tc>
        <w:tc>
          <w:tcPr>
            <w:tcW w:w="6686" w:type="dxa"/>
          </w:tcPr>
          <w:p w14:paraId="259A8221" w14:textId="652CC126" w:rsidR="00D04C7C" w:rsidRPr="002947C2" w:rsidRDefault="00D04C7C" w:rsidP="00A06DD8">
            <w:pPr>
              <w:spacing w:line="276" w:lineRule="auto"/>
              <w:rPr>
                <w:lang w:val="en-US"/>
              </w:rPr>
            </w:pPr>
            <w:r>
              <w:rPr>
                <w:lang w:val="en-US"/>
              </w:rPr>
              <w:t>GU_10</w:t>
            </w:r>
          </w:p>
        </w:tc>
      </w:tr>
      <w:tr w:rsidR="00A06DD8" w14:paraId="05018CEE" w14:textId="77777777" w:rsidTr="00A06DD8">
        <w:tc>
          <w:tcPr>
            <w:tcW w:w="2425" w:type="dxa"/>
          </w:tcPr>
          <w:p w14:paraId="27BF6DD7" w14:textId="77777777" w:rsidR="00D04C7C" w:rsidRPr="00B808BD" w:rsidRDefault="00D04C7C" w:rsidP="00A06DD8">
            <w:pPr>
              <w:spacing w:line="276" w:lineRule="auto"/>
              <w:rPr>
                <w:b/>
              </w:rPr>
            </w:pPr>
            <w:r w:rsidRPr="00B808BD">
              <w:rPr>
                <w:b/>
              </w:rPr>
              <w:t>Tên chức năng</w:t>
            </w:r>
          </w:p>
        </w:tc>
        <w:tc>
          <w:tcPr>
            <w:tcW w:w="6686" w:type="dxa"/>
          </w:tcPr>
          <w:p w14:paraId="75E59E94" w14:textId="428833C7" w:rsidR="00D04C7C" w:rsidRPr="002947C2" w:rsidRDefault="00D04C7C" w:rsidP="00A06DD8">
            <w:pPr>
              <w:spacing w:line="276" w:lineRule="auto"/>
              <w:rPr>
                <w:lang w:val="en-US"/>
              </w:rPr>
            </w:pPr>
            <w:r>
              <w:rPr>
                <w:lang w:val="en-US"/>
              </w:rPr>
              <w:t>Đăng kí tài khoản khách hàng</w:t>
            </w:r>
          </w:p>
        </w:tc>
      </w:tr>
      <w:tr w:rsidR="00A06DD8" w14:paraId="7877D645" w14:textId="77777777" w:rsidTr="00A06DD8">
        <w:tc>
          <w:tcPr>
            <w:tcW w:w="2425" w:type="dxa"/>
          </w:tcPr>
          <w:p w14:paraId="27882F00" w14:textId="77777777" w:rsidR="00D04C7C" w:rsidRPr="00B808BD" w:rsidRDefault="00D04C7C" w:rsidP="00A06DD8">
            <w:pPr>
              <w:spacing w:line="276" w:lineRule="auto"/>
              <w:rPr>
                <w:b/>
              </w:rPr>
            </w:pPr>
            <w:r w:rsidRPr="00B808BD">
              <w:rPr>
                <w:b/>
              </w:rPr>
              <w:t>Đối tượng sử dụng</w:t>
            </w:r>
          </w:p>
        </w:tc>
        <w:tc>
          <w:tcPr>
            <w:tcW w:w="6686" w:type="dxa"/>
          </w:tcPr>
          <w:p w14:paraId="2E7FD0BE" w14:textId="12A43E41" w:rsidR="00D04C7C" w:rsidRPr="002947C2" w:rsidRDefault="00D04C7C" w:rsidP="00A06DD8">
            <w:pPr>
              <w:spacing w:line="276" w:lineRule="auto"/>
              <w:rPr>
                <w:lang w:val="en-US"/>
              </w:rPr>
            </w:pPr>
            <w:r>
              <w:rPr>
                <w:lang w:val="en-US"/>
              </w:rPr>
              <w:t>Khách hàng</w:t>
            </w:r>
          </w:p>
        </w:tc>
      </w:tr>
      <w:tr w:rsidR="00A06DD8" w14:paraId="07D96F99" w14:textId="77777777" w:rsidTr="00A06DD8">
        <w:tc>
          <w:tcPr>
            <w:tcW w:w="2425" w:type="dxa"/>
          </w:tcPr>
          <w:p w14:paraId="28641FAF" w14:textId="77777777" w:rsidR="00D04C7C" w:rsidRPr="00B808BD" w:rsidRDefault="00D04C7C" w:rsidP="00A06DD8">
            <w:pPr>
              <w:spacing w:line="276" w:lineRule="auto"/>
              <w:rPr>
                <w:b/>
              </w:rPr>
            </w:pPr>
            <w:r w:rsidRPr="00B808BD">
              <w:rPr>
                <w:b/>
              </w:rPr>
              <w:t>Tiền điều kiện</w:t>
            </w:r>
          </w:p>
        </w:tc>
        <w:tc>
          <w:tcPr>
            <w:tcW w:w="6686" w:type="dxa"/>
          </w:tcPr>
          <w:p w14:paraId="242057EA" w14:textId="669DBDD8" w:rsidR="00D04C7C" w:rsidRPr="002947C2" w:rsidRDefault="00D04C7C" w:rsidP="00A06DD8">
            <w:pPr>
              <w:spacing w:line="276" w:lineRule="auto"/>
              <w:rPr>
                <w:lang w:val="en-US"/>
              </w:rPr>
            </w:pPr>
            <w:r>
              <w:rPr>
                <w:lang w:val="en-US"/>
              </w:rPr>
              <w:t>Truy cập ứng dụng điện thoại đối với khách hàng</w:t>
            </w:r>
            <w:r w:rsidR="00A06DD8">
              <w:rPr>
                <w:lang w:val="en-US"/>
              </w:rPr>
              <w:t>.</w:t>
            </w:r>
          </w:p>
        </w:tc>
      </w:tr>
      <w:tr w:rsidR="00A06DD8" w14:paraId="73E29BAF" w14:textId="77777777" w:rsidTr="00A06DD8">
        <w:tc>
          <w:tcPr>
            <w:tcW w:w="2425" w:type="dxa"/>
          </w:tcPr>
          <w:p w14:paraId="3B9AEDEA" w14:textId="77777777" w:rsidR="00D04C7C" w:rsidRPr="00B808BD" w:rsidRDefault="00D04C7C" w:rsidP="00A06DD8">
            <w:pPr>
              <w:spacing w:line="276" w:lineRule="auto"/>
              <w:rPr>
                <w:b/>
              </w:rPr>
            </w:pPr>
            <w:r w:rsidRPr="00B808BD">
              <w:rPr>
                <w:b/>
              </w:rPr>
              <w:t>Cách xử lí</w:t>
            </w:r>
          </w:p>
        </w:tc>
        <w:tc>
          <w:tcPr>
            <w:tcW w:w="6686" w:type="dxa"/>
          </w:tcPr>
          <w:p w14:paraId="7422CF83" w14:textId="6A155F6E" w:rsidR="00D04C7C" w:rsidRDefault="00D04C7C" w:rsidP="00A06DD8">
            <w:pPr>
              <w:spacing w:line="276" w:lineRule="auto"/>
              <w:rPr>
                <w:i/>
                <w:lang w:val="en-US"/>
              </w:rPr>
            </w:pPr>
            <w:r>
              <w:rPr>
                <w:lang w:val="en-US"/>
              </w:rPr>
              <w:t xml:space="preserve">Bước 1: </w:t>
            </w:r>
            <w:r w:rsidR="00A06DD8">
              <w:rPr>
                <w:lang w:val="en-US"/>
              </w:rPr>
              <w:t xml:space="preserve">Tại màn hình đăng nhập, nhấn vào </w:t>
            </w:r>
            <w:r w:rsidR="00A06DD8">
              <w:rPr>
                <w:i/>
                <w:lang w:val="en-US"/>
              </w:rPr>
              <w:t>“Tạo tài khoản mới”.</w:t>
            </w:r>
          </w:p>
          <w:p w14:paraId="6FA75551" w14:textId="3E9CFA62" w:rsidR="00A06DD8" w:rsidRDefault="00A06DD8" w:rsidP="00A06DD8">
            <w:pPr>
              <w:spacing w:line="276" w:lineRule="auto"/>
              <w:rPr>
                <w:lang w:val="en-US"/>
              </w:rPr>
            </w:pPr>
            <w:r>
              <w:rPr>
                <w:lang w:val="en-US"/>
              </w:rPr>
              <w:t>Bước 2: Nhập các thông tin bắt buộc bao gồm: Họ và tên, email và mật khẩu mong muốn. Sau đó, nhấn vào nút “Đăng kí”.</w:t>
            </w:r>
          </w:p>
          <w:p w14:paraId="485AFE69" w14:textId="52E1E28A" w:rsidR="00A06DD8" w:rsidRDefault="00A06DD8" w:rsidP="00A06DD8">
            <w:pPr>
              <w:spacing w:line="276" w:lineRule="auto"/>
              <w:rPr>
                <w:lang w:val="en-US"/>
              </w:rPr>
            </w:pPr>
            <w:r>
              <w:rPr>
                <w:lang w:val="en-US"/>
              </w:rPr>
              <w:t xml:space="preserve">Bước 3: Hệ thống sẽ dựa trên email người dùng đã </w:t>
            </w:r>
            <w:r w:rsidR="00155CEA">
              <w:rPr>
                <w:lang w:val="en-US"/>
              </w:rPr>
              <w:t xml:space="preserve">nhập kiểm tra email đã tồn tại trong hệ thống chưa? Nếu đã tồn </w:t>
            </w:r>
            <w:r w:rsidR="00155CEA">
              <w:rPr>
                <w:lang w:val="en-US"/>
              </w:rPr>
              <w:lastRenderedPageBreak/>
              <w:t>tại, thông báo lỗi tài khoản đã tồn tại. Nếu không, hệ thống tạo tài khoản mới cho người dùng.</w:t>
            </w:r>
          </w:p>
          <w:p w14:paraId="50889C40" w14:textId="77777777" w:rsidR="00155CEA" w:rsidRDefault="00155CEA" w:rsidP="00A06DD8">
            <w:pPr>
              <w:spacing w:line="276" w:lineRule="auto"/>
              <w:rPr>
                <w:lang w:val="en-US"/>
              </w:rPr>
            </w:pPr>
            <w:r>
              <w:rPr>
                <w:lang w:val="en-US"/>
              </w:rPr>
              <w:t xml:space="preserve">Bước 4: Chuyển về trang đăng nhập. Với email và password đã được điền trước. Nếu người dùng mới nhấn </w:t>
            </w:r>
            <w:r>
              <w:rPr>
                <w:i/>
                <w:lang w:val="en-US"/>
              </w:rPr>
              <w:t xml:space="preserve">“đăng nhập”, </w:t>
            </w:r>
            <w:r>
              <w:rPr>
                <w:lang w:val="en-US"/>
              </w:rPr>
              <w:t>hệ thống thực hiên đăng nhập theo “</w:t>
            </w:r>
            <w:r w:rsidRPr="007C127C">
              <w:rPr>
                <w:i/>
                <w:lang w:val="en-US"/>
              </w:rPr>
              <w:t>GU_08</w:t>
            </w:r>
            <w:r>
              <w:rPr>
                <w:lang w:val="en-US"/>
              </w:rPr>
              <w:t>” và chuyển vào màn hình “</w:t>
            </w:r>
            <w:r>
              <w:rPr>
                <w:i/>
                <w:lang w:val="en-US"/>
              </w:rPr>
              <w:t>cập nhật thông tin</w:t>
            </w:r>
            <w:r>
              <w:rPr>
                <w:lang w:val="en-US"/>
              </w:rPr>
              <w:t>”.</w:t>
            </w:r>
          </w:p>
          <w:p w14:paraId="5CCB0744" w14:textId="33192AF0" w:rsidR="00155CEA" w:rsidRPr="007C127C" w:rsidRDefault="00155CEA" w:rsidP="007C127C">
            <w:pPr>
              <w:spacing w:line="276" w:lineRule="auto"/>
              <w:rPr>
                <w:lang w:val="en-US"/>
              </w:rPr>
            </w:pPr>
            <w:r>
              <w:rPr>
                <w:lang w:val="en-US"/>
              </w:rPr>
              <w:t>Bước 5: Tại màn hình “</w:t>
            </w:r>
            <w:r>
              <w:rPr>
                <w:i/>
                <w:lang w:val="en-US"/>
              </w:rPr>
              <w:t>cập nhật thông tin</w:t>
            </w:r>
            <w:r>
              <w:rPr>
                <w:lang w:val="en-US"/>
              </w:rPr>
              <w:t xml:space="preserve">”, người dùng mới phải nhập đầy đủ các thông tin yêu cầu. Sau đó nhấn </w:t>
            </w:r>
            <w:r>
              <w:rPr>
                <w:i/>
                <w:lang w:val="en-US"/>
              </w:rPr>
              <w:t>“cập nhật”.</w:t>
            </w:r>
            <w:r>
              <w:rPr>
                <w:lang w:val="en-US"/>
              </w:rPr>
              <w:t xml:space="preserve"> Người dùng mới được chuyển sang màn hình chính.</w:t>
            </w:r>
          </w:p>
        </w:tc>
      </w:tr>
      <w:tr w:rsidR="00A06DD8" w14:paraId="72716FF0" w14:textId="77777777" w:rsidTr="00A06DD8">
        <w:tc>
          <w:tcPr>
            <w:tcW w:w="2425" w:type="dxa"/>
          </w:tcPr>
          <w:p w14:paraId="577B7C90" w14:textId="77777777" w:rsidR="00D04C7C" w:rsidRPr="00B808BD" w:rsidRDefault="00D04C7C" w:rsidP="00A06DD8">
            <w:pPr>
              <w:spacing w:line="276" w:lineRule="auto"/>
              <w:rPr>
                <w:b/>
              </w:rPr>
            </w:pPr>
            <w:r w:rsidRPr="00B808BD">
              <w:rPr>
                <w:b/>
              </w:rPr>
              <w:lastRenderedPageBreak/>
              <w:t>Kết quả</w:t>
            </w:r>
          </w:p>
        </w:tc>
        <w:tc>
          <w:tcPr>
            <w:tcW w:w="6686" w:type="dxa"/>
          </w:tcPr>
          <w:p w14:paraId="3766810C" w14:textId="08CCF009" w:rsidR="00155CEA" w:rsidRPr="002947C2" w:rsidRDefault="00D04C7C" w:rsidP="00A06DD8">
            <w:pPr>
              <w:spacing w:line="276" w:lineRule="auto"/>
              <w:rPr>
                <w:lang w:val="en-US"/>
              </w:rPr>
            </w:pPr>
            <w:r>
              <w:rPr>
                <w:lang w:val="en-US"/>
              </w:rPr>
              <w:t xml:space="preserve">Người dùng </w:t>
            </w:r>
            <w:r w:rsidR="00155CEA">
              <w:rPr>
                <w:lang w:val="en-US"/>
              </w:rPr>
              <w:t>truy cập vào màn hình chính và có đủ các chức năng của người dùng khách hàng</w:t>
            </w:r>
          </w:p>
        </w:tc>
      </w:tr>
      <w:tr w:rsidR="00A06DD8" w14:paraId="7853FF5A" w14:textId="77777777" w:rsidTr="00A06DD8">
        <w:tc>
          <w:tcPr>
            <w:tcW w:w="2425" w:type="dxa"/>
          </w:tcPr>
          <w:p w14:paraId="04E04E71" w14:textId="77777777" w:rsidR="00D04C7C" w:rsidRPr="00B808BD" w:rsidRDefault="00D04C7C" w:rsidP="00A06DD8">
            <w:pPr>
              <w:spacing w:line="276" w:lineRule="auto"/>
              <w:rPr>
                <w:b/>
              </w:rPr>
            </w:pPr>
            <w:r w:rsidRPr="00B808BD">
              <w:rPr>
                <w:b/>
              </w:rPr>
              <w:t>Ghi chú</w:t>
            </w:r>
          </w:p>
        </w:tc>
        <w:tc>
          <w:tcPr>
            <w:tcW w:w="6686" w:type="dxa"/>
          </w:tcPr>
          <w:p w14:paraId="2C2DE918" w14:textId="39214836" w:rsidR="00155CEA" w:rsidRPr="002947C2" w:rsidRDefault="00155CEA" w:rsidP="00A06DD8">
            <w:pPr>
              <w:keepNext/>
              <w:spacing w:line="276" w:lineRule="auto"/>
              <w:rPr>
                <w:lang w:val="en-US"/>
              </w:rPr>
            </w:pPr>
            <w:r>
              <w:rPr>
                <w:lang w:val="en-US"/>
              </w:rPr>
              <w:t>Mọi thông tin yêu cầu nhập đều là bắt buộc. Nếu chưa nhập vào sẽ thông báo lỗi yêu cầu nhập.</w:t>
            </w:r>
          </w:p>
        </w:tc>
      </w:tr>
    </w:tbl>
    <w:p w14:paraId="0C3AE22B" w14:textId="7C1E642A" w:rsidR="00B22780" w:rsidRDefault="00B22780" w:rsidP="00730F28">
      <w:pPr>
        <w:rPr>
          <w:lang w:val="en-US"/>
        </w:rPr>
      </w:pPr>
    </w:p>
    <w:p w14:paraId="34F5A561" w14:textId="77777777" w:rsidR="00B22780" w:rsidRDefault="00B22780">
      <w:pPr>
        <w:jc w:val="left"/>
        <w:rPr>
          <w:lang w:val="en-US"/>
        </w:rPr>
      </w:pPr>
      <w:r>
        <w:rPr>
          <w:lang w:val="en-US"/>
        </w:rPr>
        <w:br w:type="page"/>
      </w:r>
    </w:p>
    <w:p w14:paraId="2023766E" w14:textId="5C6D9F70" w:rsidR="00EC1917" w:rsidRDefault="00EC1917" w:rsidP="00EC1917">
      <w:pPr>
        <w:pStyle w:val="Heading3"/>
      </w:pPr>
      <w:bookmarkStart w:id="126" w:name="_Toc529231143"/>
      <w:bookmarkStart w:id="127" w:name="_Toc529231530"/>
      <w:bookmarkStart w:id="128" w:name="_Toc529231531"/>
      <w:bookmarkEnd w:id="126"/>
      <w:bookmarkEnd w:id="127"/>
      <w:r>
        <w:lastRenderedPageBreak/>
        <w:t>Yêu cầu phi chức năng</w:t>
      </w:r>
      <w:bookmarkEnd w:id="128"/>
    </w:p>
    <w:p w14:paraId="55534234" w14:textId="7CE15827" w:rsidR="00EC1917" w:rsidRDefault="00EC1917" w:rsidP="00EC1917">
      <w:pPr>
        <w:pStyle w:val="Heading3"/>
      </w:pPr>
      <w:bookmarkStart w:id="129" w:name="_Toc529231532"/>
      <w:r>
        <w:t>Yêu cầu thực thi</w:t>
      </w:r>
      <w:bookmarkEnd w:id="129"/>
    </w:p>
    <w:p w14:paraId="21BFCD60" w14:textId="333A2BD4" w:rsidR="00B22780" w:rsidRPr="007C127C" w:rsidRDefault="00B22780" w:rsidP="007C127C">
      <w:pPr>
        <w:rPr>
          <w:lang w:val="en-US"/>
        </w:rPr>
      </w:pPr>
      <w:r>
        <w:rPr>
          <w:lang w:val="en-US"/>
        </w:rPr>
        <w:tab/>
        <w:t>Giao diện đồng nhất đối với cả ứng dụng điện thoại và trang web. Sử dụng tông màu đơn giản hài hòa tạo thiện cảm khi sử dụng.</w:t>
      </w:r>
    </w:p>
    <w:p w14:paraId="6E74B1FD" w14:textId="0C725BB7" w:rsidR="00B22780" w:rsidRPr="007C127C" w:rsidRDefault="00B22780" w:rsidP="007C127C">
      <w:pPr>
        <w:rPr>
          <w:lang w:val="en-US"/>
        </w:rPr>
      </w:pPr>
      <w:r>
        <w:tab/>
      </w:r>
      <w:r>
        <w:rPr>
          <w:lang w:val="en-US"/>
        </w:rPr>
        <w:t>Đối với ứng dụng điện thoại, mọi dữ liệu điều được truy xuất lại từ server mỗi lần sử dụng ứng dụng.</w:t>
      </w:r>
    </w:p>
    <w:p w14:paraId="7A1434A4" w14:textId="4C4C07E7" w:rsidR="00EC1917" w:rsidRDefault="00EC1917" w:rsidP="00EC1917">
      <w:pPr>
        <w:pStyle w:val="Heading3"/>
      </w:pPr>
      <w:bookmarkStart w:id="130" w:name="_Toc529231533"/>
      <w:r>
        <w:t>Yêu cầu chất lượng phần mềm</w:t>
      </w:r>
      <w:bookmarkEnd w:id="130"/>
    </w:p>
    <w:p w14:paraId="407C4F30" w14:textId="190CBEA5" w:rsidR="00B22780" w:rsidRPr="007C127C" w:rsidRDefault="00B22780" w:rsidP="007C127C">
      <w:pPr>
        <w:ind w:firstLine="720"/>
        <w:rPr>
          <w:lang w:val="en-US"/>
        </w:rPr>
      </w:pPr>
      <w:r w:rsidRPr="007C127C">
        <w:rPr>
          <w:lang w:val="en-US"/>
        </w:rPr>
        <w:t xml:space="preserve">Tính đúng đắn: các chức năng của hệ thống hoạt động đúng theo yêu cầu. </w:t>
      </w:r>
    </w:p>
    <w:p w14:paraId="7BF6C936" w14:textId="02112438" w:rsidR="00B22780" w:rsidRPr="007C127C" w:rsidRDefault="00B22780" w:rsidP="007C127C">
      <w:pPr>
        <w:ind w:firstLine="720"/>
        <w:rPr>
          <w:lang w:val="en-US"/>
        </w:rPr>
      </w:pPr>
      <w:r w:rsidRPr="007C127C">
        <w:rPr>
          <w:lang w:val="en-US"/>
        </w:rPr>
        <w:t xml:space="preserve">Tính khả chuyển: ứng dụng dễ dàng cài đặt và chạy tốt trên </w:t>
      </w:r>
      <w:r w:rsidR="002F05BD">
        <w:rPr>
          <w:lang w:val="en-US"/>
        </w:rPr>
        <w:t xml:space="preserve">mọi </w:t>
      </w:r>
      <w:r w:rsidRPr="007C127C">
        <w:rPr>
          <w:lang w:val="en-US"/>
        </w:rPr>
        <w:t>phiên bản</w:t>
      </w:r>
      <w:r w:rsidR="002F05BD">
        <w:rPr>
          <w:lang w:val="en-US"/>
        </w:rPr>
        <w:t xml:space="preserve"> từ 5.0 trở lên và nhiều</w:t>
      </w:r>
      <w:r w:rsidRPr="007C127C">
        <w:rPr>
          <w:lang w:val="en-US"/>
        </w:rPr>
        <w:t xml:space="preserve"> loại thiết bị Android</w:t>
      </w:r>
      <w:r w:rsidR="002F05BD">
        <w:rPr>
          <w:lang w:val="en-US"/>
        </w:rPr>
        <w:t xml:space="preserve"> khác nhau</w:t>
      </w:r>
      <w:r w:rsidRPr="007C127C">
        <w:rPr>
          <w:lang w:val="en-US"/>
        </w:rPr>
        <w:t>.</w:t>
      </w:r>
    </w:p>
    <w:p w14:paraId="45922895" w14:textId="7B684F32" w:rsidR="00B22780" w:rsidRPr="007C127C" w:rsidRDefault="00B22780" w:rsidP="007C127C">
      <w:pPr>
        <w:ind w:firstLine="720"/>
        <w:rPr>
          <w:lang w:val="en-US"/>
        </w:rPr>
      </w:pPr>
      <w:r w:rsidRPr="007C127C">
        <w:rPr>
          <w:lang w:val="en-US"/>
        </w:rPr>
        <w:t>Tính có thể bảo trì: mã nguồn được viết rõ ràng, dễ đọc, dễ bảo trì</w:t>
      </w:r>
      <w:r w:rsidR="002F05BD">
        <w:rPr>
          <w:lang w:val="en-US"/>
        </w:rPr>
        <w:t>, cung cấp tài liệu cài đặt phần mềm.</w:t>
      </w:r>
    </w:p>
    <w:p w14:paraId="2B19C28A" w14:textId="6DE8E6FF" w:rsidR="002F05BD" w:rsidRPr="007C127C" w:rsidRDefault="00B22780" w:rsidP="007C127C">
      <w:pPr>
        <w:ind w:firstLine="720"/>
        <w:rPr>
          <w:lang w:val="en-US"/>
        </w:rPr>
      </w:pPr>
      <w:r w:rsidRPr="007C127C">
        <w:rPr>
          <w:lang w:val="en-US"/>
        </w:rPr>
        <w:t>Khả năng chịu lỗi: ứng dụng có khả năng xử lý lỗi khi gặp sự cố, đưa ra thông báo khi gặp lỗi.</w:t>
      </w:r>
    </w:p>
    <w:p w14:paraId="311ED7B4" w14:textId="3603C853" w:rsidR="002F05BD" w:rsidRDefault="002F05BD" w:rsidP="002F05BD">
      <w:pPr>
        <w:pStyle w:val="Heading4"/>
        <w:spacing w:line="360" w:lineRule="auto"/>
      </w:pPr>
      <w:bookmarkStart w:id="131" w:name="_Toc529231534"/>
      <w:r>
        <w:t>Các quy tắc nghiệp vụ</w:t>
      </w:r>
      <w:bookmarkEnd w:id="131"/>
    </w:p>
    <w:p w14:paraId="0745E206" w14:textId="77777777" w:rsidR="002F05BD" w:rsidRDefault="002F05BD" w:rsidP="007C127C">
      <w:pPr>
        <w:ind w:firstLine="720"/>
      </w:pPr>
      <w:r>
        <w:t>Trong quá trình phát triển ứng dụng, không sử dụng các phần mềm lậu để phân tích, đặc tả, thiết kế, cài đặt, kiểm thử và triển khai.</w:t>
      </w:r>
    </w:p>
    <w:p w14:paraId="52F5A647" w14:textId="1A352A9D" w:rsidR="002F05BD" w:rsidRPr="007C127C" w:rsidRDefault="002F05BD" w:rsidP="007C127C">
      <w:pPr>
        <w:ind w:firstLine="720"/>
      </w:pPr>
      <w:r>
        <w:t>Ứng dụng không chứa các thông tin sai lệch, không vi phạm các quy định của pháp luật.</w:t>
      </w:r>
    </w:p>
    <w:p w14:paraId="568271F3" w14:textId="4CA50C8D" w:rsidR="00F05D3D" w:rsidRPr="00A14218" w:rsidRDefault="00C557CE" w:rsidP="00F05D3D">
      <w:pPr>
        <w:pStyle w:val="Heading2"/>
        <w:rPr>
          <w:lang w:val="en-US"/>
          <w:rPrChange w:id="132" w:author="phuong vu" w:date="2018-11-11T11:09:00Z">
            <w:rPr>
              <w:lang w:val="en-US"/>
            </w:rPr>
          </w:rPrChange>
        </w:rPr>
        <w:pPrChange w:id="133" w:author="phuong vu" w:date="2018-11-11T11:08:00Z">
          <w:pPr>
            <w:pStyle w:val="Heading2"/>
          </w:pPr>
        </w:pPrChange>
      </w:pPr>
      <w:bookmarkStart w:id="134" w:name="_Toc529231535"/>
      <w:r>
        <w:rPr>
          <w:lang w:val="en-US"/>
        </w:rPr>
        <w:t>Thiết kế và cài đặt</w:t>
      </w:r>
      <w:bookmarkEnd w:id="134"/>
    </w:p>
    <w:p w14:paraId="11721B01" w14:textId="4C802CAA" w:rsidR="00EC1917" w:rsidRDefault="00EC1917" w:rsidP="00EC1917">
      <w:pPr>
        <w:pStyle w:val="Heading3"/>
        <w:rPr>
          <w:ins w:id="135" w:author="phuong vu" w:date="2018-11-11T12:00:00Z"/>
        </w:rPr>
      </w:pPr>
      <w:bookmarkStart w:id="136" w:name="_Toc529231536"/>
      <w:r>
        <w:t>Kiến tr</w:t>
      </w:r>
      <w:r w:rsidR="006327EB">
        <w:t>ú</w:t>
      </w:r>
      <w:r>
        <w:t>c hệ thống</w:t>
      </w:r>
      <w:bookmarkEnd w:id="136"/>
    </w:p>
    <w:p w14:paraId="6C3E4ED8" w14:textId="77777777" w:rsidR="00E23E74" w:rsidRPr="00E23E74" w:rsidRDefault="00E23E74" w:rsidP="00E23E74">
      <w:pPr>
        <w:rPr>
          <w:ins w:id="137" w:author="phuong vu" w:date="2018-11-11T11:10:00Z"/>
          <w:lang w:val="en-US"/>
          <w:rPrChange w:id="138" w:author="phuong vu" w:date="2018-11-11T12:00:00Z">
            <w:rPr>
              <w:ins w:id="139" w:author="phuong vu" w:date="2018-11-11T11:10:00Z"/>
            </w:rPr>
          </w:rPrChange>
        </w:rPr>
        <w:pPrChange w:id="140" w:author="phuong vu" w:date="2018-11-11T12:00:00Z">
          <w:pPr>
            <w:pStyle w:val="Heading3"/>
          </w:pPr>
        </w:pPrChange>
      </w:pPr>
    </w:p>
    <w:p w14:paraId="3FF87DEF" w14:textId="77777777" w:rsidR="00E23E74" w:rsidRDefault="00E23E74" w:rsidP="00E23E74">
      <w:pPr>
        <w:keepNext/>
        <w:rPr>
          <w:ins w:id="141" w:author="phuong vu" w:date="2018-11-11T12:00:00Z"/>
        </w:rPr>
        <w:pPrChange w:id="142" w:author="phuong vu" w:date="2018-11-11T12:00:00Z">
          <w:pPr/>
        </w:pPrChange>
      </w:pPr>
      <w:ins w:id="143" w:author="phuong vu" w:date="2018-11-11T11:59:00Z">
        <w:r>
          <w:rPr>
            <w:noProof/>
          </w:rPr>
          <w:drawing>
            <wp:inline distT="0" distB="0" distL="0" distR="0" wp14:anchorId="1818B09C" wp14:editId="208E7473">
              <wp:extent cx="5579745" cy="21050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2105025"/>
                      </a:xfrm>
                      <a:prstGeom prst="rect">
                        <a:avLst/>
                      </a:prstGeom>
                      <a:noFill/>
                      <a:ln>
                        <a:noFill/>
                      </a:ln>
                    </pic:spPr>
                  </pic:pic>
                </a:graphicData>
              </a:graphic>
            </wp:inline>
          </w:drawing>
        </w:r>
      </w:ins>
    </w:p>
    <w:p w14:paraId="7B94E412" w14:textId="7B7629F1" w:rsidR="00A14218" w:rsidRDefault="00E23E74" w:rsidP="00E23E74">
      <w:pPr>
        <w:pStyle w:val="Caption"/>
        <w:jc w:val="center"/>
        <w:rPr>
          <w:ins w:id="144" w:author="phuong vu" w:date="2018-11-11T12:02:00Z"/>
          <w:color w:val="auto"/>
          <w:sz w:val="26"/>
          <w:szCs w:val="26"/>
          <w:lang w:val="en-US"/>
        </w:rPr>
      </w:pPr>
      <w:ins w:id="145" w:author="phuong vu" w:date="2018-11-11T12:00:00Z">
        <w:r w:rsidRPr="00E23E74">
          <w:rPr>
            <w:color w:val="auto"/>
            <w:sz w:val="26"/>
            <w:szCs w:val="26"/>
            <w:rPrChange w:id="146" w:author="phuong vu" w:date="2018-11-11T12:00:00Z">
              <w:rPr/>
            </w:rPrChange>
          </w:rPr>
          <w:t xml:space="preserve">Hình </w:t>
        </w:r>
      </w:ins>
      <w:ins w:id="147" w:author="phuong vu" w:date="2018-11-11T19:33:00Z">
        <w:r w:rsidR="00176856">
          <w:rPr>
            <w:color w:val="auto"/>
            <w:sz w:val="26"/>
            <w:szCs w:val="26"/>
          </w:rPr>
          <w:fldChar w:fldCharType="begin"/>
        </w:r>
        <w:r w:rsidR="00176856">
          <w:rPr>
            <w:color w:val="auto"/>
            <w:sz w:val="26"/>
            <w:szCs w:val="26"/>
          </w:rPr>
          <w:instrText xml:space="preserve"> STYLEREF 1 \s </w:instrText>
        </w:r>
      </w:ins>
      <w:r w:rsidR="00176856">
        <w:rPr>
          <w:color w:val="auto"/>
          <w:sz w:val="26"/>
          <w:szCs w:val="26"/>
        </w:rPr>
        <w:fldChar w:fldCharType="separate"/>
      </w:r>
      <w:r w:rsidR="00176856">
        <w:rPr>
          <w:noProof/>
          <w:color w:val="auto"/>
          <w:sz w:val="26"/>
          <w:szCs w:val="26"/>
        </w:rPr>
        <w:t>3</w:t>
      </w:r>
      <w:ins w:id="148" w:author="phuong vu" w:date="2018-11-11T19:33:00Z">
        <w:r w:rsidR="00176856">
          <w:rPr>
            <w:color w:val="auto"/>
            <w:sz w:val="26"/>
            <w:szCs w:val="26"/>
          </w:rPr>
          <w:fldChar w:fldCharType="end"/>
        </w:r>
        <w:r w:rsidR="00176856">
          <w:rPr>
            <w:color w:val="auto"/>
            <w:sz w:val="26"/>
            <w:szCs w:val="26"/>
          </w:rPr>
          <w:t>.</w:t>
        </w:r>
        <w:r w:rsidR="00176856">
          <w:rPr>
            <w:color w:val="auto"/>
            <w:sz w:val="26"/>
            <w:szCs w:val="26"/>
          </w:rPr>
          <w:fldChar w:fldCharType="begin"/>
        </w:r>
        <w:r w:rsidR="00176856">
          <w:rPr>
            <w:color w:val="auto"/>
            <w:sz w:val="26"/>
            <w:szCs w:val="26"/>
          </w:rPr>
          <w:instrText xml:space="preserve"> SEQ Hình \* ARABIC \s 1 </w:instrText>
        </w:r>
      </w:ins>
      <w:r w:rsidR="00176856">
        <w:rPr>
          <w:color w:val="auto"/>
          <w:sz w:val="26"/>
          <w:szCs w:val="26"/>
        </w:rPr>
        <w:fldChar w:fldCharType="separate"/>
      </w:r>
      <w:ins w:id="149" w:author="phuong vu" w:date="2018-11-11T19:33:00Z">
        <w:r w:rsidR="00176856">
          <w:rPr>
            <w:noProof/>
            <w:color w:val="auto"/>
            <w:sz w:val="26"/>
            <w:szCs w:val="26"/>
          </w:rPr>
          <w:t>1</w:t>
        </w:r>
        <w:r w:rsidR="00176856">
          <w:rPr>
            <w:color w:val="auto"/>
            <w:sz w:val="26"/>
            <w:szCs w:val="26"/>
          </w:rPr>
          <w:fldChar w:fldCharType="end"/>
        </w:r>
      </w:ins>
      <w:ins w:id="150" w:author="phuong vu" w:date="2018-11-11T12:00:00Z">
        <w:r w:rsidRPr="00E23E74">
          <w:rPr>
            <w:color w:val="auto"/>
            <w:sz w:val="26"/>
            <w:szCs w:val="26"/>
            <w:lang w:val="en-US"/>
            <w:rPrChange w:id="151" w:author="phuong vu" w:date="2018-11-11T12:00:00Z">
              <w:rPr>
                <w:lang w:val="en-US"/>
              </w:rPr>
            </w:rPrChange>
          </w:rPr>
          <w:t>: Mô hình kiến trúc hệ thống</w:t>
        </w:r>
      </w:ins>
    </w:p>
    <w:p w14:paraId="64EBDE18" w14:textId="47B42F90" w:rsidR="00E23E74" w:rsidRDefault="00E23E74" w:rsidP="00E23E74">
      <w:pPr>
        <w:rPr>
          <w:ins w:id="152" w:author="phuong vu" w:date="2018-11-11T12:02:00Z"/>
          <w:lang w:val="en-US"/>
        </w:rPr>
      </w:pPr>
    </w:p>
    <w:p w14:paraId="66916FEA" w14:textId="048D14AD" w:rsidR="00E23E74" w:rsidRPr="00E23E74" w:rsidRDefault="00E23E74" w:rsidP="00E23E74">
      <w:pPr>
        <w:rPr>
          <w:lang w:val="en-US"/>
          <w:rPrChange w:id="153" w:author="phuong vu" w:date="2018-11-11T12:02:00Z">
            <w:rPr/>
          </w:rPrChange>
        </w:rPr>
        <w:pPrChange w:id="154" w:author="phuong vu" w:date="2018-11-11T12:02:00Z">
          <w:pPr>
            <w:pStyle w:val="Heading3"/>
          </w:pPr>
        </w:pPrChange>
      </w:pPr>
      <w:ins w:id="155" w:author="phuong vu" w:date="2018-11-11T12:02:00Z">
        <w:r>
          <w:rPr>
            <w:lang w:val="en-US"/>
          </w:rPr>
          <w:lastRenderedPageBreak/>
          <w:tab/>
          <w:t xml:space="preserve">Hệ thống được xây dựng theo mô hình </w:t>
        </w:r>
      </w:ins>
      <w:ins w:id="156" w:author="phuong vu" w:date="2018-11-11T12:37:00Z">
        <w:r w:rsidR="00B548E3">
          <w:rPr>
            <w:lang w:val="en-US"/>
          </w:rPr>
          <w:t>Web Service APIs</w:t>
        </w:r>
      </w:ins>
      <w:ins w:id="157" w:author="phuong vu" w:date="2018-11-11T12:13:00Z">
        <w:r w:rsidR="00130308">
          <w:rPr>
            <w:lang w:val="en-US"/>
          </w:rPr>
          <w:t xml:space="preserve">. Với </w:t>
        </w:r>
      </w:ins>
      <w:ins w:id="158" w:author="phuong vu" w:date="2018-11-11T12:14:00Z">
        <w:r w:rsidR="00130308">
          <w:rPr>
            <w:lang w:val="en-US"/>
          </w:rPr>
          <w:t>server</w:t>
        </w:r>
      </w:ins>
      <w:ins w:id="159" w:author="phuong vu" w:date="2018-11-11T12:37:00Z">
        <w:r w:rsidR="00B548E3">
          <w:rPr>
            <w:lang w:val="en-US"/>
          </w:rPr>
          <w:t xml:space="preserve"> API</w:t>
        </w:r>
      </w:ins>
      <w:ins w:id="160" w:author="phuong vu" w:date="2018-11-11T12:14:00Z">
        <w:r w:rsidR="00130308">
          <w:rPr>
            <w:lang w:val="en-US"/>
          </w:rPr>
          <w:t xml:space="preserve"> được xây dựng dựa trên GraphQL và Postgrahile</w:t>
        </w:r>
      </w:ins>
      <w:ins w:id="161" w:author="phuong vu" w:date="2018-11-11T12:17:00Z">
        <w:r w:rsidR="00130308">
          <w:rPr>
            <w:lang w:val="en-US"/>
          </w:rPr>
          <w:t xml:space="preserve"> với nhiệm vụ chính là cung cấp các chức n</w:t>
        </w:r>
      </w:ins>
      <w:ins w:id="162" w:author="phuong vu" w:date="2018-11-11T12:18:00Z">
        <w:r w:rsidR="00130308">
          <w:rPr>
            <w:lang w:val="en-US"/>
          </w:rPr>
          <w:t>ăng thêm, sửa, xóa dữ liệu</w:t>
        </w:r>
      </w:ins>
      <w:ins w:id="163" w:author="phuong vu" w:date="2018-11-11T12:37:00Z">
        <w:r w:rsidR="00B548E3">
          <w:rPr>
            <w:lang w:val="en-US"/>
          </w:rPr>
          <w:t xml:space="preserve"> và các chức năng xử lí khác</w:t>
        </w:r>
      </w:ins>
      <w:ins w:id="164" w:author="phuong vu" w:date="2018-11-11T12:18:00Z">
        <w:r w:rsidR="00130308">
          <w:rPr>
            <w:lang w:val="en-US"/>
          </w:rPr>
          <w:t xml:space="preserve"> cho client</w:t>
        </w:r>
      </w:ins>
      <w:ins w:id="165" w:author="phuong vu" w:date="2018-11-11T12:31:00Z">
        <w:r w:rsidR="00BD1DD9">
          <w:rPr>
            <w:lang w:val="en-US"/>
          </w:rPr>
          <w:t xml:space="preserve">. Client thực hiện các chức năng cung cấp dữ liệu </w:t>
        </w:r>
      </w:ins>
      <w:ins w:id="166" w:author="phuong vu" w:date="2018-11-11T12:32:00Z">
        <w:r w:rsidR="00BD1DD9">
          <w:rPr>
            <w:lang w:val="en-US"/>
          </w:rPr>
          <w:t>chuẩn cho server xử lí</w:t>
        </w:r>
      </w:ins>
      <w:ins w:id="167" w:author="phuong vu" w:date="2018-11-11T12:34:00Z">
        <w:r w:rsidR="00B548E3">
          <w:rPr>
            <w:lang w:val="en-US"/>
          </w:rPr>
          <w:t>.</w:t>
        </w:r>
      </w:ins>
    </w:p>
    <w:p w14:paraId="2E79B060" w14:textId="32E249A7" w:rsidR="00EC1917" w:rsidRDefault="00EC1917" w:rsidP="00EC1917">
      <w:pPr>
        <w:pStyle w:val="Heading3"/>
        <w:rPr>
          <w:ins w:id="168" w:author="phuong vu" w:date="2018-11-11T12:32:00Z"/>
        </w:rPr>
      </w:pPr>
      <w:bookmarkStart w:id="169" w:name="_Toc529231537"/>
      <w:r>
        <w:t>Sơ đồ USE CASE</w:t>
      </w:r>
      <w:bookmarkEnd w:id="169"/>
    </w:p>
    <w:p w14:paraId="09ACBA31" w14:textId="77777777" w:rsidR="00176856" w:rsidRDefault="005E7E83" w:rsidP="00176856">
      <w:pPr>
        <w:keepNext/>
        <w:rPr>
          <w:ins w:id="170" w:author="phuong vu" w:date="2018-11-11T19:33:00Z"/>
        </w:rPr>
        <w:pPrChange w:id="171" w:author="phuong vu" w:date="2018-11-11T19:33:00Z">
          <w:pPr/>
        </w:pPrChange>
      </w:pPr>
      <w:ins w:id="172" w:author="phuong vu" w:date="2018-11-11T19:31:00Z">
        <w:r w:rsidRPr="005E7E83">
          <w:rPr>
            <w:noProof/>
            <w:lang w:val="en-US"/>
          </w:rPr>
          <w:drawing>
            <wp:inline distT="0" distB="0" distL="0" distR="0" wp14:anchorId="738E28B4" wp14:editId="22BC86CC">
              <wp:extent cx="5855148" cy="654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992" cy="6562638"/>
                      </a:xfrm>
                      <a:prstGeom prst="rect">
                        <a:avLst/>
                      </a:prstGeom>
                      <a:noFill/>
                      <a:ln>
                        <a:noFill/>
                      </a:ln>
                    </pic:spPr>
                  </pic:pic>
                </a:graphicData>
              </a:graphic>
            </wp:inline>
          </w:drawing>
        </w:r>
      </w:ins>
    </w:p>
    <w:p w14:paraId="2E305A58" w14:textId="153E69BB" w:rsidR="00BD1DD9" w:rsidRPr="00176856" w:rsidRDefault="00176856" w:rsidP="00176856">
      <w:pPr>
        <w:pStyle w:val="Caption"/>
        <w:jc w:val="center"/>
        <w:rPr>
          <w:color w:val="auto"/>
          <w:sz w:val="26"/>
          <w:szCs w:val="26"/>
          <w:lang w:val="en-US"/>
          <w:rPrChange w:id="173" w:author="phuong vu" w:date="2018-11-11T19:33:00Z">
            <w:rPr/>
          </w:rPrChange>
        </w:rPr>
        <w:pPrChange w:id="174" w:author="phuong vu" w:date="2018-11-11T19:33:00Z">
          <w:pPr>
            <w:pStyle w:val="Heading3"/>
          </w:pPr>
        </w:pPrChange>
      </w:pPr>
      <w:ins w:id="175" w:author="phuong vu" w:date="2018-11-11T19:33:00Z">
        <w:r w:rsidRPr="00176856">
          <w:rPr>
            <w:color w:val="auto"/>
            <w:sz w:val="26"/>
            <w:szCs w:val="26"/>
            <w:rPrChange w:id="176" w:author="phuong vu" w:date="2018-11-11T19:33:00Z">
              <w:rPr/>
            </w:rPrChange>
          </w:rPr>
          <w:t xml:space="preserve">Hình </w:t>
        </w:r>
        <w:r w:rsidRPr="00176856">
          <w:rPr>
            <w:color w:val="auto"/>
            <w:sz w:val="26"/>
            <w:szCs w:val="26"/>
            <w:rPrChange w:id="177" w:author="phuong vu" w:date="2018-11-11T19:33:00Z">
              <w:rPr/>
            </w:rPrChange>
          </w:rPr>
          <w:fldChar w:fldCharType="begin"/>
        </w:r>
        <w:r w:rsidRPr="00176856">
          <w:rPr>
            <w:color w:val="auto"/>
            <w:sz w:val="26"/>
            <w:szCs w:val="26"/>
            <w:rPrChange w:id="178" w:author="phuong vu" w:date="2018-11-11T19:33:00Z">
              <w:rPr/>
            </w:rPrChange>
          </w:rPr>
          <w:instrText xml:space="preserve"> STYLEREF 1 \s </w:instrText>
        </w:r>
      </w:ins>
      <w:r w:rsidRPr="00176856">
        <w:rPr>
          <w:color w:val="auto"/>
          <w:sz w:val="26"/>
          <w:szCs w:val="26"/>
          <w:rPrChange w:id="179" w:author="phuong vu" w:date="2018-11-11T19:33:00Z">
            <w:rPr/>
          </w:rPrChange>
        </w:rPr>
        <w:fldChar w:fldCharType="separate"/>
      </w:r>
      <w:r w:rsidRPr="00176856">
        <w:rPr>
          <w:noProof/>
          <w:color w:val="auto"/>
          <w:sz w:val="26"/>
          <w:szCs w:val="26"/>
          <w:rPrChange w:id="180" w:author="phuong vu" w:date="2018-11-11T19:33:00Z">
            <w:rPr>
              <w:noProof/>
            </w:rPr>
          </w:rPrChange>
        </w:rPr>
        <w:t>3</w:t>
      </w:r>
      <w:ins w:id="181" w:author="phuong vu" w:date="2018-11-11T19:33:00Z">
        <w:r w:rsidRPr="00176856">
          <w:rPr>
            <w:color w:val="auto"/>
            <w:sz w:val="26"/>
            <w:szCs w:val="26"/>
            <w:rPrChange w:id="182" w:author="phuong vu" w:date="2018-11-11T19:33:00Z">
              <w:rPr/>
            </w:rPrChange>
          </w:rPr>
          <w:fldChar w:fldCharType="end"/>
        </w:r>
        <w:r w:rsidRPr="00176856">
          <w:rPr>
            <w:color w:val="auto"/>
            <w:sz w:val="26"/>
            <w:szCs w:val="26"/>
            <w:rPrChange w:id="183" w:author="phuong vu" w:date="2018-11-11T19:33:00Z">
              <w:rPr/>
            </w:rPrChange>
          </w:rPr>
          <w:t>.</w:t>
        </w:r>
        <w:r w:rsidRPr="00176856">
          <w:rPr>
            <w:color w:val="auto"/>
            <w:sz w:val="26"/>
            <w:szCs w:val="26"/>
            <w:rPrChange w:id="184" w:author="phuong vu" w:date="2018-11-11T19:33:00Z">
              <w:rPr/>
            </w:rPrChange>
          </w:rPr>
          <w:fldChar w:fldCharType="begin"/>
        </w:r>
        <w:r w:rsidRPr="00176856">
          <w:rPr>
            <w:color w:val="auto"/>
            <w:sz w:val="26"/>
            <w:szCs w:val="26"/>
            <w:rPrChange w:id="185" w:author="phuong vu" w:date="2018-11-11T19:33:00Z">
              <w:rPr/>
            </w:rPrChange>
          </w:rPr>
          <w:instrText xml:space="preserve"> SEQ Hình \* ARABIC \s 1 </w:instrText>
        </w:r>
      </w:ins>
      <w:r w:rsidRPr="00176856">
        <w:rPr>
          <w:color w:val="auto"/>
          <w:sz w:val="26"/>
          <w:szCs w:val="26"/>
          <w:rPrChange w:id="186" w:author="phuong vu" w:date="2018-11-11T19:33:00Z">
            <w:rPr/>
          </w:rPrChange>
        </w:rPr>
        <w:fldChar w:fldCharType="separate"/>
      </w:r>
      <w:ins w:id="187" w:author="phuong vu" w:date="2018-11-11T19:33:00Z">
        <w:r w:rsidRPr="00176856">
          <w:rPr>
            <w:noProof/>
            <w:color w:val="auto"/>
            <w:sz w:val="26"/>
            <w:szCs w:val="26"/>
            <w:rPrChange w:id="188" w:author="phuong vu" w:date="2018-11-11T19:33:00Z">
              <w:rPr>
                <w:noProof/>
              </w:rPr>
            </w:rPrChange>
          </w:rPr>
          <w:t>2</w:t>
        </w:r>
        <w:r w:rsidRPr="00176856">
          <w:rPr>
            <w:color w:val="auto"/>
            <w:sz w:val="26"/>
            <w:szCs w:val="26"/>
            <w:rPrChange w:id="189" w:author="phuong vu" w:date="2018-11-11T19:33:00Z">
              <w:rPr/>
            </w:rPrChange>
          </w:rPr>
          <w:fldChar w:fldCharType="end"/>
        </w:r>
        <w:r w:rsidRPr="00176856">
          <w:rPr>
            <w:color w:val="auto"/>
            <w:sz w:val="26"/>
            <w:szCs w:val="26"/>
            <w:lang w:val="en-US"/>
            <w:rPrChange w:id="190" w:author="phuong vu" w:date="2018-11-11T19:33:00Z">
              <w:rPr/>
            </w:rPrChange>
          </w:rPr>
          <w:t xml:space="preserve"> Sơ đồ USE CASE</w:t>
        </w:r>
      </w:ins>
    </w:p>
    <w:p w14:paraId="3E178335" w14:textId="2E6FD88F" w:rsidR="004A77C2" w:rsidRDefault="004A77C2" w:rsidP="004A77C2">
      <w:pPr>
        <w:pStyle w:val="Heading3"/>
      </w:pPr>
      <w:bookmarkStart w:id="191" w:name="_Toc529231538"/>
      <w:r>
        <w:lastRenderedPageBreak/>
        <w:t>Sơ đồ phân rã USE CASE</w:t>
      </w:r>
      <w:bookmarkEnd w:id="191"/>
    </w:p>
    <w:p w14:paraId="6F5A1A58" w14:textId="6BC60B44" w:rsidR="00C84B71" w:rsidRDefault="00C84B71" w:rsidP="00C84B71">
      <w:pPr>
        <w:pStyle w:val="Heading3"/>
        <w:rPr>
          <w:ins w:id="192" w:author="phuong vu" w:date="2018-11-11T19:41:00Z"/>
        </w:rPr>
      </w:pPr>
      <w:bookmarkStart w:id="193" w:name="_Toc529231539"/>
      <w:r>
        <w:t xml:space="preserve">Sơ đồ </w:t>
      </w:r>
      <w:ins w:id="194" w:author="phuong vu" w:date="2018-11-11T19:41:00Z">
        <w:r w:rsidR="001A6E15">
          <w:t>C</w:t>
        </w:r>
      </w:ins>
      <w:del w:id="195" w:author="phuong vu" w:date="2018-11-11T19:41:00Z">
        <w:r w:rsidDel="001A6E15">
          <w:delText>L</w:delText>
        </w:r>
      </w:del>
      <w:r>
        <w:t>DM</w:t>
      </w:r>
      <w:bookmarkEnd w:id="193"/>
    </w:p>
    <w:p w14:paraId="27AB324E" w14:textId="51BFDBC7" w:rsidR="001A6E15" w:rsidRPr="001A6E15" w:rsidRDefault="001A6E15" w:rsidP="001A6E15">
      <w:pPr>
        <w:pStyle w:val="Heading3"/>
        <w:rPr>
          <w:rPrChange w:id="196" w:author="phuong vu" w:date="2018-11-11T19:41:00Z">
            <w:rPr/>
          </w:rPrChange>
        </w:rPr>
        <w:pPrChange w:id="197" w:author="phuong vu" w:date="2018-11-11T19:41:00Z">
          <w:pPr>
            <w:pStyle w:val="Heading3"/>
          </w:pPr>
        </w:pPrChange>
      </w:pPr>
      <w:ins w:id="198" w:author="phuong vu" w:date="2018-11-11T19:41:00Z">
        <w:r>
          <w:t>Sơ đồ LDM</w:t>
        </w:r>
      </w:ins>
    </w:p>
    <w:p w14:paraId="5687C8F4" w14:textId="3E09D333" w:rsidR="00C84B71" w:rsidRPr="006F2BC8" w:rsidRDefault="00C84B71" w:rsidP="006F2BC8">
      <w:pPr>
        <w:pStyle w:val="Heading3"/>
      </w:pPr>
      <w:bookmarkStart w:id="199" w:name="_Toc529231540"/>
      <w:r>
        <w:t>Sơ đồ PDM</w:t>
      </w:r>
      <w:bookmarkEnd w:id="199"/>
    </w:p>
    <w:p w14:paraId="3665043A" w14:textId="354C6B5C" w:rsidR="00EC1917" w:rsidRDefault="00EC1917" w:rsidP="00EC1917">
      <w:pPr>
        <w:pStyle w:val="Heading3"/>
        <w:rPr>
          <w:ins w:id="200" w:author="phuong vu" w:date="2018-11-11T20:40:00Z"/>
        </w:rPr>
      </w:pPr>
      <w:bookmarkStart w:id="201" w:name="_Toc529231541"/>
      <w:r>
        <w:t>Thiết kế dữ liệu</w:t>
      </w:r>
      <w:bookmarkEnd w:id="201"/>
    </w:p>
    <w:p w14:paraId="4FBF77B2" w14:textId="77777777" w:rsidR="00CB1F1C" w:rsidRPr="00CB1F1C" w:rsidRDefault="00CB1F1C" w:rsidP="00CB1F1C">
      <w:pPr>
        <w:rPr>
          <w:lang w:val="en-US"/>
          <w:rPrChange w:id="202" w:author="phuong vu" w:date="2018-11-11T20:40:00Z">
            <w:rPr/>
          </w:rPrChange>
        </w:rPr>
        <w:pPrChange w:id="203" w:author="phuong vu" w:date="2018-11-11T20:40:00Z">
          <w:pPr>
            <w:pStyle w:val="Heading3"/>
          </w:pPr>
        </w:pPrChange>
      </w:pPr>
    </w:p>
    <w:p w14:paraId="38692DB1" w14:textId="136BC7B0" w:rsidR="00EC1917" w:rsidRDefault="00BA6D3B" w:rsidP="007C127C">
      <w:pPr>
        <w:pStyle w:val="Heading3"/>
        <w:rPr>
          <w:ins w:id="204" w:author="phuong vu" w:date="2018-11-11T20:50:00Z"/>
        </w:rPr>
      </w:pPr>
      <w:bookmarkStart w:id="205" w:name="_Toc529231542"/>
      <w:bookmarkStart w:id="206" w:name="_Toc529231543"/>
      <w:bookmarkEnd w:id="205"/>
      <w:r>
        <w:t>Thiết kế theo chức năng</w:t>
      </w:r>
      <w:bookmarkEnd w:id="206"/>
    </w:p>
    <w:p w14:paraId="28D86442" w14:textId="4EAC28F5" w:rsidR="005368A7" w:rsidRDefault="00A61DB2" w:rsidP="005368A7">
      <w:pPr>
        <w:pStyle w:val="Heading4"/>
        <w:rPr>
          <w:ins w:id="207" w:author="phuong vu" w:date="2018-11-11T20:56:00Z"/>
          <w:lang w:val="en-US"/>
        </w:rPr>
      </w:pPr>
      <w:ins w:id="208" w:author="phuong vu" w:date="2018-11-11T20:50:00Z">
        <w:r>
          <w:rPr>
            <w:lang w:val="en-US"/>
          </w:rPr>
          <w:t>Quản lí tr</w:t>
        </w:r>
      </w:ins>
      <w:ins w:id="209" w:author="phuong vu" w:date="2018-11-11T20:51:00Z">
        <w:r>
          <w:rPr>
            <w:lang w:val="en-US"/>
          </w:rPr>
          <w:t>ạng thái đơn hàng</w:t>
        </w:r>
      </w:ins>
    </w:p>
    <w:p w14:paraId="3DAC2ECC" w14:textId="2CD32CAC" w:rsidR="00A61DB2" w:rsidRDefault="00A61DB2" w:rsidP="00A61DB2">
      <w:pPr>
        <w:pStyle w:val="Heading4"/>
        <w:rPr>
          <w:ins w:id="210" w:author="phuong vu" w:date="2018-11-11T20:57:00Z"/>
          <w:lang w:val="en-US"/>
        </w:rPr>
      </w:pPr>
      <w:ins w:id="211" w:author="phuong vu" w:date="2018-11-11T20:56:00Z">
        <w:r>
          <w:rPr>
            <w:lang w:val="en-US"/>
          </w:rPr>
          <w:t>Quản lí trạng thái biên nh</w:t>
        </w:r>
      </w:ins>
      <w:ins w:id="212" w:author="phuong vu" w:date="2018-11-11T20:57:00Z">
        <w:r>
          <w:rPr>
            <w:lang w:val="en-US"/>
          </w:rPr>
          <w:t>ận</w:t>
        </w:r>
      </w:ins>
    </w:p>
    <w:p w14:paraId="3C658E63" w14:textId="6E3F22C1" w:rsidR="00A61DB2" w:rsidRDefault="00A61DB2" w:rsidP="00A61DB2">
      <w:pPr>
        <w:pStyle w:val="Heading4"/>
        <w:rPr>
          <w:ins w:id="213" w:author="phuong vu" w:date="2018-11-11T20:57:00Z"/>
          <w:lang w:val="en-US"/>
        </w:rPr>
      </w:pPr>
      <w:ins w:id="214" w:author="phuong vu" w:date="2018-11-11T20:57:00Z">
        <w:r>
          <w:rPr>
            <w:lang w:val="en-US"/>
          </w:rPr>
          <w:t>Tạo đơn hàng</w:t>
        </w:r>
      </w:ins>
    </w:p>
    <w:p w14:paraId="12307A97" w14:textId="77777777" w:rsidR="00A61DB2" w:rsidRDefault="00A61DB2" w:rsidP="00A61DB2">
      <w:pPr>
        <w:pStyle w:val="Heading4"/>
        <w:rPr>
          <w:ins w:id="215" w:author="phuong vu" w:date="2018-11-11T20:57:00Z"/>
        </w:rPr>
      </w:pPr>
      <w:ins w:id="216" w:author="phuong vu" w:date="2018-11-11T20:57:00Z">
        <w:r>
          <w:t>Tìm kiếm chi nhánh gần nhất, có đủ các dịch vụ theo yêu cầu</w:t>
        </w:r>
      </w:ins>
    </w:p>
    <w:p w14:paraId="072543C6" w14:textId="68DBA1D5" w:rsidR="00A61DB2" w:rsidDel="00A61DB2" w:rsidRDefault="00A61DB2" w:rsidP="00C557CE">
      <w:pPr>
        <w:pStyle w:val="Heading2"/>
        <w:rPr>
          <w:del w:id="217" w:author="phuong vu" w:date="2018-11-11T20:57:00Z"/>
          <w:lang w:val="en-US"/>
        </w:rPr>
      </w:pPr>
    </w:p>
    <w:p w14:paraId="4A961718" w14:textId="77777777" w:rsidR="00A61DB2" w:rsidRDefault="00A61DB2" w:rsidP="00A61DB2">
      <w:pPr>
        <w:pStyle w:val="Heading4"/>
        <w:rPr>
          <w:ins w:id="218" w:author="phuong vu" w:date="2018-11-11T20:57:00Z"/>
        </w:rPr>
      </w:pPr>
      <w:ins w:id="219" w:author="phuong vu" w:date="2018-11-11T20:57:00Z">
        <w:r>
          <w:t>Tìm kiếm và lọc quần áo theo loại có sẵn</w:t>
        </w:r>
      </w:ins>
    </w:p>
    <w:p w14:paraId="69A9AF4F" w14:textId="77777777" w:rsidR="00A61DB2" w:rsidRDefault="00A61DB2" w:rsidP="00A61DB2">
      <w:pPr>
        <w:pStyle w:val="Heading4"/>
        <w:rPr>
          <w:ins w:id="220" w:author="phuong vu" w:date="2018-11-11T20:57:00Z"/>
        </w:rPr>
      </w:pPr>
      <w:ins w:id="221" w:author="phuong vu" w:date="2018-11-11T20:57:00Z">
        <w:r>
          <w:t>Tìm kiếm đơn hàng</w:t>
        </w:r>
      </w:ins>
    </w:p>
    <w:p w14:paraId="6C2245BB" w14:textId="77777777" w:rsidR="00A61DB2" w:rsidRDefault="00A61DB2" w:rsidP="00A61DB2">
      <w:pPr>
        <w:pStyle w:val="Heading4"/>
        <w:rPr>
          <w:ins w:id="222" w:author="phuong vu" w:date="2018-11-11T20:57:00Z"/>
          <w:lang w:val="en-US"/>
        </w:rPr>
      </w:pPr>
      <w:ins w:id="223" w:author="phuong vu" w:date="2018-11-11T20:57:00Z">
        <w:r>
          <w:t>Đăng nhập</w:t>
        </w:r>
        <w:r>
          <w:rPr>
            <w:lang w:val="en-US"/>
          </w:rPr>
          <w:t xml:space="preserve"> hệ thống</w:t>
        </w:r>
      </w:ins>
    </w:p>
    <w:p w14:paraId="44D29F39" w14:textId="77777777" w:rsidR="00A61DB2" w:rsidRDefault="00A61DB2" w:rsidP="00A61DB2">
      <w:pPr>
        <w:pStyle w:val="Heading4"/>
        <w:rPr>
          <w:ins w:id="224" w:author="phuong vu" w:date="2018-11-11T20:58:00Z"/>
        </w:rPr>
      </w:pPr>
      <w:ins w:id="225" w:author="phuong vu" w:date="2018-11-11T20:58:00Z">
        <w:r>
          <w:rPr>
            <w:lang w:val="en-US"/>
          </w:rPr>
          <w:t>Đ</w:t>
        </w:r>
        <w:r>
          <w:t>ăng xuất hệ thống</w:t>
        </w:r>
      </w:ins>
    </w:p>
    <w:p w14:paraId="4CDC644F" w14:textId="5F359471" w:rsidR="00A61DB2" w:rsidRPr="00A61DB2" w:rsidRDefault="00A61DB2" w:rsidP="00A61DB2">
      <w:pPr>
        <w:pStyle w:val="Heading4"/>
        <w:rPr>
          <w:ins w:id="226" w:author="phuong vu" w:date="2018-11-11T20:57:00Z"/>
          <w:lang w:val="en-US"/>
          <w:rPrChange w:id="227" w:author="phuong vu" w:date="2018-11-11T20:58:00Z">
            <w:rPr>
              <w:ins w:id="228" w:author="phuong vu" w:date="2018-11-11T20:57:00Z"/>
            </w:rPr>
          </w:rPrChange>
        </w:rPr>
        <w:pPrChange w:id="229" w:author="phuong vu" w:date="2018-11-11T20:58:00Z">
          <w:pPr>
            <w:pStyle w:val="Heading3"/>
          </w:pPr>
        </w:pPrChange>
      </w:pPr>
      <w:ins w:id="230" w:author="phuong vu" w:date="2018-11-11T20:58:00Z">
        <w:r>
          <w:rPr>
            <w:lang w:val="en-US"/>
          </w:rPr>
          <w:t>Đăng kí tài khoản khách hàng</w:t>
        </w:r>
      </w:ins>
      <w:bookmarkStart w:id="231" w:name="_GoBack"/>
      <w:bookmarkEnd w:id="231"/>
    </w:p>
    <w:p w14:paraId="7B2CB665" w14:textId="650F73C6" w:rsidR="00C557CE" w:rsidRDefault="00C557CE" w:rsidP="00C557CE">
      <w:pPr>
        <w:pStyle w:val="Heading2"/>
        <w:rPr>
          <w:lang w:val="en-US"/>
        </w:rPr>
      </w:pPr>
      <w:bookmarkStart w:id="232" w:name="_Toc529231544"/>
      <w:r>
        <w:rPr>
          <w:lang w:val="en-US"/>
        </w:rPr>
        <w:t>Kiểm thử</w:t>
      </w:r>
      <w:bookmarkEnd w:id="232"/>
    </w:p>
    <w:p w14:paraId="19FA80FD" w14:textId="1CD96054" w:rsidR="004A77C2" w:rsidRDefault="004A77C2" w:rsidP="004A77C2">
      <w:pPr>
        <w:pStyle w:val="Heading3"/>
      </w:pPr>
      <w:bookmarkStart w:id="233" w:name="_Toc529231545"/>
      <w:r>
        <w:t>Giới thiệu</w:t>
      </w:r>
      <w:bookmarkEnd w:id="233"/>
    </w:p>
    <w:p w14:paraId="25625FD6" w14:textId="5A51317C" w:rsidR="004A77C2" w:rsidRDefault="004A77C2" w:rsidP="004A77C2">
      <w:pPr>
        <w:pStyle w:val="Heading3"/>
      </w:pPr>
      <w:bookmarkStart w:id="234" w:name="_Toc529231546"/>
      <w:r>
        <w:t>Chi tiết kế hoạch kiểm thử</w:t>
      </w:r>
      <w:bookmarkEnd w:id="234"/>
    </w:p>
    <w:p w14:paraId="497841D4" w14:textId="77E43A02" w:rsidR="004A77C2" w:rsidRDefault="004A77C2" w:rsidP="004A77C2">
      <w:pPr>
        <w:pStyle w:val="Heading3"/>
      </w:pPr>
      <w:bookmarkStart w:id="235" w:name="_Toc529231547"/>
      <w:r>
        <w:t>Quản lí kiểm thử</w:t>
      </w:r>
      <w:bookmarkEnd w:id="235"/>
    </w:p>
    <w:p w14:paraId="2CCA3230" w14:textId="2A13C9D6" w:rsidR="00C557CE" w:rsidRDefault="004A77C2" w:rsidP="007C127C">
      <w:pPr>
        <w:pStyle w:val="Heading3"/>
      </w:pPr>
      <w:bookmarkStart w:id="236" w:name="_Toc529231548"/>
      <w:r>
        <w:t>Các trường hợp kiểm thử</w:t>
      </w:r>
      <w:bookmarkEnd w:id="236"/>
    </w:p>
    <w:p w14:paraId="78573932" w14:textId="77777777" w:rsidR="00C557CE" w:rsidRDefault="00C557CE">
      <w:pPr>
        <w:jc w:val="left"/>
        <w:rPr>
          <w:rFonts w:eastAsiaTheme="majorEastAsia" w:cstheme="majorBidi"/>
          <w:b/>
          <w:lang w:val="en-US"/>
        </w:rPr>
      </w:pPr>
      <w:r>
        <w:rPr>
          <w:lang w:val="en-US"/>
        </w:rPr>
        <w:br w:type="page"/>
      </w:r>
    </w:p>
    <w:p w14:paraId="6494A66F" w14:textId="77777777" w:rsidR="00C557CE" w:rsidRDefault="00C557CE" w:rsidP="007C127C">
      <w:pPr>
        <w:pStyle w:val="Heading1"/>
        <w:numPr>
          <w:ilvl w:val="0"/>
          <w:numId w:val="0"/>
        </w:numPr>
        <w:ind w:left="540" w:hanging="90"/>
      </w:pPr>
      <w:bookmarkStart w:id="237" w:name="_Toc529231549"/>
      <w:bookmarkStart w:id="238" w:name="_Toc484566666"/>
      <w:r w:rsidRPr="00C557CE">
        <w:lastRenderedPageBreak/>
        <w:t>KẾT QUẢ, THẢO LUẬN VÀ HƯỚNG PHÁT TRIỂN</w:t>
      </w:r>
      <w:bookmarkEnd w:id="237"/>
    </w:p>
    <w:bookmarkEnd w:id="238"/>
    <w:p w14:paraId="13905E6D" w14:textId="77777777" w:rsidR="00EB1083" w:rsidRPr="00B04AB8" w:rsidRDefault="00EB1083" w:rsidP="00DA561E">
      <w:pPr>
        <w:spacing w:line="360" w:lineRule="auto"/>
        <w:rPr>
          <w:b/>
        </w:rPr>
      </w:pPr>
      <w:r w:rsidRPr="00B04AB8">
        <w:rPr>
          <w:b/>
        </w:rPr>
        <w:t>Đạt được</w:t>
      </w:r>
    </w:p>
    <w:p w14:paraId="24834195" w14:textId="4F093141" w:rsidR="00A050F2" w:rsidRPr="00B04AB8" w:rsidDel="0049710B" w:rsidRDefault="00A050F2" w:rsidP="00DA561E">
      <w:pPr>
        <w:spacing w:line="360" w:lineRule="auto"/>
        <w:ind w:firstLine="720"/>
        <w:rPr>
          <w:del w:id="239" w:author="phuong vu" w:date="2018-11-06T01:38:00Z"/>
          <w:lang w:val="da-DK"/>
        </w:rPr>
      </w:pPr>
      <w:del w:id="240" w:author="phuong vu" w:date="2018-11-06T01:38:00Z">
        <w:r w:rsidRPr="00B04AB8" w:rsidDel="0049710B">
          <w:rPr>
            <w:lang w:val="da-DK"/>
          </w:rPr>
          <w:delText>Sau nhiều tháng nghiên cứu, tìm hiểu và xây dựng, đến nay đề tài đã tương đối hoàn chỉnh. Tuy còn một số hạn chế nhưng những mục tiêu cơ bản đã hoàn thành.</w:delText>
        </w:r>
      </w:del>
    </w:p>
    <w:p w14:paraId="5A77BDA1" w14:textId="0A4DB44E" w:rsidR="00A050F2" w:rsidRPr="00B04AB8" w:rsidDel="0049710B" w:rsidRDefault="00A050F2" w:rsidP="00DA561E">
      <w:pPr>
        <w:spacing w:line="360" w:lineRule="auto"/>
        <w:rPr>
          <w:del w:id="241" w:author="phuong vu" w:date="2018-11-06T01:38:00Z"/>
          <w:lang w:val="da-DK"/>
        </w:rPr>
      </w:pPr>
      <w:del w:id="242" w:author="phuong vu" w:date="2018-11-06T01:38:00Z">
        <w:r w:rsidRPr="00B04AB8" w:rsidDel="0049710B">
          <w:rPr>
            <w:lang w:val="da-DK"/>
          </w:rPr>
          <w:tab/>
          <w:delText>Về mặt lý thuyết:</w:delText>
        </w:r>
      </w:del>
    </w:p>
    <w:p w14:paraId="3EB2B4C9" w14:textId="4CFE9FE7" w:rsidR="00A050F2" w:rsidRPr="00B04AB8" w:rsidDel="0049710B" w:rsidRDefault="00A050F2" w:rsidP="00DA561E">
      <w:pPr>
        <w:spacing w:line="360" w:lineRule="auto"/>
        <w:rPr>
          <w:del w:id="243" w:author="phuong vu" w:date="2018-11-06T01:38:00Z"/>
          <w:lang w:val="da-DK"/>
        </w:rPr>
      </w:pPr>
      <w:del w:id="244" w:author="phuong vu" w:date="2018-11-06T01:38:00Z">
        <w:r w:rsidRPr="00B04AB8" w:rsidDel="0049710B">
          <w:rPr>
            <w:lang w:val="da-DK"/>
          </w:rPr>
          <w:tab/>
          <w:delText>Tìm hiểu nền tảng lập trình di động, mà cụ thể là Android với các kỹ năng lập trình giao diện, tương tác với Web service.</w:delText>
        </w:r>
      </w:del>
    </w:p>
    <w:p w14:paraId="68CE610D" w14:textId="215F7DDB" w:rsidR="00A050F2" w:rsidRPr="00B04AB8" w:rsidDel="0049710B" w:rsidRDefault="00A050F2" w:rsidP="00DA561E">
      <w:pPr>
        <w:spacing w:line="360" w:lineRule="auto"/>
        <w:rPr>
          <w:del w:id="245" w:author="phuong vu" w:date="2018-11-06T01:38:00Z"/>
          <w:lang w:val="da-DK"/>
        </w:rPr>
      </w:pPr>
      <w:del w:id="246" w:author="phuong vu" w:date="2018-11-06T01:38:00Z">
        <w:r w:rsidRPr="00B04AB8" w:rsidDel="0049710B">
          <w:rPr>
            <w:lang w:val="da-DK"/>
          </w:rPr>
          <w:tab/>
          <w:delText>Nắm vững kiến thức về lưu trữ dữ liệu MySQL, xây dựng Web service</w:delText>
        </w:r>
      </w:del>
    </w:p>
    <w:p w14:paraId="506E2E5A" w14:textId="6418E2B2" w:rsidR="00A050F2" w:rsidRPr="00B04AB8" w:rsidDel="0049710B" w:rsidRDefault="00A050F2" w:rsidP="00DA561E">
      <w:pPr>
        <w:spacing w:line="360" w:lineRule="auto"/>
        <w:rPr>
          <w:del w:id="247" w:author="phuong vu" w:date="2018-11-06T01:38:00Z"/>
          <w:lang w:val="da-DK"/>
        </w:rPr>
      </w:pPr>
      <w:del w:id="248" w:author="phuong vu" w:date="2018-11-06T01:38:00Z">
        <w:r w:rsidRPr="00B04AB8" w:rsidDel="0049710B">
          <w:rPr>
            <w:lang w:val="da-DK"/>
          </w:rPr>
          <w:tab/>
          <w:delText>Nghiên cứu cách giao tiếp cơ bản giữa thiết bị di động và hệ thống nhúng bằng mạch Arduino.</w:delText>
        </w:r>
      </w:del>
    </w:p>
    <w:p w14:paraId="2DF50B7D" w14:textId="19E48EA7" w:rsidR="00A050F2" w:rsidRPr="00B04AB8" w:rsidDel="0049710B" w:rsidRDefault="00A050F2" w:rsidP="00DA561E">
      <w:pPr>
        <w:spacing w:line="360" w:lineRule="auto"/>
        <w:rPr>
          <w:del w:id="249" w:author="phuong vu" w:date="2018-11-06T01:38:00Z"/>
          <w:lang w:val="da-DK"/>
        </w:rPr>
      </w:pPr>
      <w:del w:id="250" w:author="phuong vu" w:date="2018-11-06T01:38:00Z">
        <w:r w:rsidRPr="00B04AB8" w:rsidDel="0049710B">
          <w:rPr>
            <w:lang w:val="da-DK"/>
          </w:rPr>
          <w:tab/>
          <w:delText>Tiếp cận, làm quen với cách làm việc đối với một dự án cụ thể.</w:delText>
        </w:r>
      </w:del>
    </w:p>
    <w:p w14:paraId="2CC67741" w14:textId="22486906" w:rsidR="00A050F2" w:rsidRPr="00B04AB8" w:rsidDel="0049710B" w:rsidRDefault="00A050F2" w:rsidP="00DA561E">
      <w:pPr>
        <w:spacing w:line="360" w:lineRule="auto"/>
        <w:rPr>
          <w:del w:id="251" w:author="phuong vu" w:date="2018-11-06T01:38:00Z"/>
          <w:lang w:val="da-DK"/>
        </w:rPr>
      </w:pPr>
      <w:del w:id="252" w:author="phuong vu" w:date="2018-11-06T01:38:00Z">
        <w:r w:rsidRPr="00B04AB8" w:rsidDel="0049710B">
          <w:rPr>
            <w:lang w:val="da-DK"/>
          </w:rPr>
          <w:tab/>
          <w:delText>Kỹ năng quản lý thời gianm phối hợp làm việc nhóm với các bạn.</w:delText>
        </w:r>
      </w:del>
    </w:p>
    <w:p w14:paraId="54D9BEF8" w14:textId="764EDF9B" w:rsidR="00A050F2" w:rsidRPr="00B04AB8" w:rsidDel="0049710B" w:rsidRDefault="00A050F2" w:rsidP="00DA561E">
      <w:pPr>
        <w:spacing w:line="360" w:lineRule="auto"/>
        <w:rPr>
          <w:del w:id="253" w:author="phuong vu" w:date="2018-11-06T01:38:00Z"/>
          <w:lang w:val="da-DK"/>
        </w:rPr>
      </w:pPr>
      <w:del w:id="254" w:author="phuong vu" w:date="2018-11-06T01:38:00Z">
        <w:r w:rsidRPr="00B04AB8" w:rsidDel="0049710B">
          <w:rPr>
            <w:lang w:val="da-DK"/>
          </w:rPr>
          <w:tab/>
          <w:delText>Về mặt chương trình</w:delText>
        </w:r>
      </w:del>
    </w:p>
    <w:p w14:paraId="40801F70" w14:textId="0C6EE88E" w:rsidR="00A050F2" w:rsidRPr="00B04AB8" w:rsidDel="0049710B" w:rsidRDefault="00A050F2" w:rsidP="00DA561E">
      <w:pPr>
        <w:spacing w:line="360" w:lineRule="auto"/>
        <w:rPr>
          <w:del w:id="255" w:author="phuong vu" w:date="2018-11-06T01:38:00Z"/>
          <w:lang w:val="da-DK"/>
        </w:rPr>
      </w:pPr>
      <w:del w:id="256" w:author="phuong vu" w:date="2018-11-06T01:38:00Z">
        <w:r w:rsidRPr="00B04AB8" w:rsidDel="0049710B">
          <w:rPr>
            <w:lang w:val="da-DK"/>
          </w:rPr>
          <w:tab/>
          <w:delText>Xây dựng được ứng dụng Android có khả năng giao tiếp với hệ thống nhúng qua Wifi và Webservice để điều khiển các thiết bị điện.</w:delText>
        </w:r>
      </w:del>
    </w:p>
    <w:p w14:paraId="0E42E262" w14:textId="77777777" w:rsidR="00EB1083" w:rsidRPr="00B04AB8" w:rsidRDefault="00EB1083" w:rsidP="00DA561E">
      <w:pPr>
        <w:spacing w:line="360" w:lineRule="auto"/>
        <w:rPr>
          <w:b/>
        </w:rPr>
      </w:pPr>
      <w:r w:rsidRPr="00B04AB8">
        <w:rPr>
          <w:b/>
        </w:rPr>
        <w:t>Hạn chế</w:t>
      </w:r>
    </w:p>
    <w:p w14:paraId="36F38326" w14:textId="20B762C7" w:rsidR="00A050F2" w:rsidRPr="00B04AB8" w:rsidDel="0049710B" w:rsidRDefault="00A050F2" w:rsidP="00DA561E">
      <w:pPr>
        <w:spacing w:line="360" w:lineRule="auto"/>
        <w:ind w:firstLine="720"/>
        <w:rPr>
          <w:del w:id="257" w:author="phuong vu" w:date="2018-11-06T01:39:00Z"/>
        </w:rPr>
      </w:pPr>
      <w:del w:id="258" w:author="phuong vu" w:date="2018-11-06T01:39:00Z">
        <w:r w:rsidRPr="00B04AB8" w:rsidDel="0049710B">
          <w:delText>Ứng dụng cò</w:delText>
        </w:r>
        <w:r w:rsidR="0042719D" w:rsidRPr="00B04AB8" w:rsidDel="0049710B">
          <w:delText>n</w:delText>
        </w:r>
        <w:r w:rsidRPr="00B04AB8" w:rsidDel="0049710B">
          <w:delText xml:space="preserve"> hạn chế một số chức năng nâng cao cần thiết trong công tác điều khiển vườn thông minh, cần phát triển nhiều hơn trước khi ứng dụng thực tiễn trên quy mô lớn.</w:delText>
        </w:r>
      </w:del>
    </w:p>
    <w:p w14:paraId="36FB0F77" w14:textId="77777777" w:rsidR="00EB1083" w:rsidRPr="00B04AB8" w:rsidDel="0049710B" w:rsidRDefault="00EB1083" w:rsidP="00DA561E">
      <w:pPr>
        <w:spacing w:line="360" w:lineRule="auto"/>
        <w:rPr>
          <w:del w:id="259" w:author="phuong vu" w:date="2018-11-06T01:39:00Z"/>
          <w:b/>
        </w:rPr>
      </w:pPr>
      <w:r w:rsidRPr="00B04AB8">
        <w:rPr>
          <w:b/>
        </w:rPr>
        <w:t>Hướng phát triển</w:t>
      </w:r>
    </w:p>
    <w:p w14:paraId="7D7852D0" w14:textId="4C8270C6" w:rsidR="00B81776" w:rsidRPr="00B04AB8" w:rsidRDefault="00C03726" w:rsidP="00CA57A3">
      <w:pPr>
        <w:spacing w:line="360" w:lineRule="auto"/>
        <w:rPr>
          <w:strike/>
        </w:rPr>
      </w:pPr>
      <w:del w:id="260" w:author="phuong vu" w:date="2018-11-06T01:39:00Z">
        <w:r w:rsidRPr="00B04AB8" w:rsidDel="0049710B">
          <w:tab/>
          <w:delText>Ứng dụng hệ thống vào các mô hình nhà vườn truyền thống, phát triển thêm các chức năng nâng cao và độ bảo mật cho hệ thống.</w:delText>
        </w:r>
      </w:del>
      <w:r w:rsidR="00B81776" w:rsidRPr="00B04AB8">
        <w:rPr>
          <w:strike/>
        </w:rPr>
        <w:br w:type="page"/>
      </w:r>
    </w:p>
    <w:p w14:paraId="0C0E03A1" w14:textId="77777777" w:rsidR="00CB27A4" w:rsidRPr="00B04AB8" w:rsidRDefault="00CB27A4" w:rsidP="007C127C">
      <w:pPr>
        <w:pStyle w:val="Heading1"/>
        <w:numPr>
          <w:ilvl w:val="0"/>
          <w:numId w:val="0"/>
        </w:numPr>
        <w:ind w:left="540"/>
      </w:pPr>
      <w:bookmarkStart w:id="261" w:name="_Toc529231550"/>
      <w:r w:rsidRPr="00B04AB8">
        <w:lastRenderedPageBreak/>
        <w:t>TÀI LIỆU THAM KHẢO</w:t>
      </w:r>
      <w:bookmarkEnd w:id="261"/>
    </w:p>
    <w:p w14:paraId="37CB8ABD" w14:textId="671AC60D" w:rsidR="00530384" w:rsidRPr="00530384" w:rsidRDefault="00530384" w:rsidP="00B7386E">
      <w:pPr>
        <w:numPr>
          <w:ilvl w:val="0"/>
          <w:numId w:val="24"/>
        </w:numPr>
        <w:spacing w:line="360" w:lineRule="auto"/>
        <w:rPr>
          <w:bCs/>
          <w:lang w:val="en-US"/>
        </w:rPr>
      </w:pPr>
      <w:r>
        <w:rPr>
          <w:bCs/>
          <w:lang w:val="fr-FR"/>
        </w:rPr>
        <w:t>Android</w:t>
      </w:r>
    </w:p>
    <w:p w14:paraId="092CE08E" w14:textId="5EE3787B" w:rsidR="00530384" w:rsidRDefault="00530384" w:rsidP="00B7386E">
      <w:pPr>
        <w:numPr>
          <w:ilvl w:val="0"/>
          <w:numId w:val="24"/>
        </w:numPr>
        <w:spacing w:line="360" w:lineRule="auto"/>
        <w:rPr>
          <w:bCs/>
          <w:lang w:val="en-US"/>
        </w:rPr>
      </w:pPr>
      <w:r>
        <w:rPr>
          <w:bCs/>
          <w:lang w:val="en-US"/>
        </w:rPr>
        <w:t>“</w:t>
      </w:r>
      <w:r w:rsidRPr="00530384">
        <w:rPr>
          <w:bCs/>
          <w:lang w:val="en-US"/>
        </w:rPr>
        <w:t>Cùng tìm hiểu về GraphQL</w:t>
      </w:r>
      <w:r>
        <w:rPr>
          <w:bCs/>
          <w:lang w:val="en-US"/>
        </w:rPr>
        <w:t xml:space="preserve">”: </w:t>
      </w:r>
      <w:hyperlink r:id="rId13" w:history="1">
        <w:r w:rsidRPr="00530384">
          <w:rPr>
            <w:rStyle w:val="Hyperlink"/>
            <w:bCs/>
            <w:lang w:val="en-US"/>
          </w:rPr>
          <w:t>https://viblo.asia/p/cung-tim-hieu-ve-graphql-07LKX4zeKV4</w:t>
        </w:r>
      </w:hyperlink>
    </w:p>
    <w:p w14:paraId="2BE5A5EE" w14:textId="33F0173B" w:rsidR="00530384" w:rsidRDefault="00530384" w:rsidP="00B7386E">
      <w:pPr>
        <w:numPr>
          <w:ilvl w:val="0"/>
          <w:numId w:val="24"/>
        </w:numPr>
        <w:spacing w:line="360" w:lineRule="auto"/>
        <w:rPr>
          <w:bCs/>
          <w:lang w:val="en-US"/>
        </w:rPr>
      </w:pPr>
      <w:r>
        <w:rPr>
          <w:bCs/>
          <w:lang w:val="en-US"/>
        </w:rPr>
        <w:t>“</w:t>
      </w:r>
      <w:r w:rsidRPr="00530384">
        <w:rPr>
          <w:bCs/>
          <w:lang w:val="en-US"/>
        </w:rPr>
        <w:t xml:space="preserve">Automatically building and maintaining GraphQL APIs with </w:t>
      </w:r>
      <w:r w:rsidR="00653696">
        <w:rPr>
          <w:bCs/>
          <w:lang w:val="en-US"/>
        </w:rPr>
        <w:t>PostgreSQL</w:t>
      </w:r>
      <w:r w:rsidRPr="00530384">
        <w:rPr>
          <w:bCs/>
          <w:lang w:val="en-US"/>
        </w:rPr>
        <w:t>QL and Postgraphile</w:t>
      </w:r>
      <w:r>
        <w:rPr>
          <w:bCs/>
          <w:lang w:val="en-US"/>
        </w:rPr>
        <w:t xml:space="preserve">” : </w:t>
      </w:r>
      <w:hyperlink r:id="rId14" w:history="1">
        <w:r w:rsidRPr="00530384">
          <w:rPr>
            <w:rStyle w:val="Hyperlink"/>
            <w:bCs/>
            <w:lang w:val="en-US"/>
          </w:rPr>
          <w:t>https://itnext.io/automatically-building-and-maintaining-graphql-apis-with-</w:t>
        </w:r>
        <w:r w:rsidR="00653696">
          <w:rPr>
            <w:rStyle w:val="Hyperlink"/>
            <w:bCs/>
            <w:lang w:val="en-US"/>
          </w:rPr>
          <w:t>PostgreSQL</w:t>
        </w:r>
        <w:r w:rsidRPr="00530384">
          <w:rPr>
            <w:rStyle w:val="Hyperlink"/>
            <w:bCs/>
            <w:lang w:val="en-US"/>
          </w:rPr>
          <w:t>ql-and-postgraphile-c497636abd29</w:t>
        </w:r>
      </w:hyperlink>
    </w:p>
    <w:p w14:paraId="5E4FFF37" w14:textId="40D84252" w:rsidR="00653696" w:rsidRPr="003B05E0" w:rsidRDefault="00653696" w:rsidP="00B7386E">
      <w:pPr>
        <w:numPr>
          <w:ilvl w:val="0"/>
          <w:numId w:val="24"/>
        </w:numPr>
        <w:spacing w:line="360" w:lineRule="auto"/>
        <w:rPr>
          <w:rStyle w:val="Hyperlink"/>
          <w:bCs/>
          <w:color w:val="auto"/>
          <w:u w:val="none"/>
          <w:lang w:val="en-US"/>
        </w:rPr>
      </w:pPr>
      <w:r>
        <w:rPr>
          <w:bCs/>
          <w:lang w:val="en-US"/>
        </w:rPr>
        <w:t xml:space="preserve">“Postgraphile”: </w:t>
      </w:r>
      <w:hyperlink r:id="rId15" w:history="1">
        <w:r w:rsidRPr="006B4568">
          <w:rPr>
            <w:rStyle w:val="Hyperlink"/>
            <w:bCs/>
            <w:lang w:val="en-US"/>
          </w:rPr>
          <w:t>https://www.graphile.org/postgraphile/introduction/</w:t>
        </w:r>
      </w:hyperlink>
    </w:p>
    <w:p w14:paraId="2B18F315" w14:textId="68902EF8" w:rsidR="003B05E0" w:rsidRDefault="003B05E0" w:rsidP="003B05E0">
      <w:pPr>
        <w:numPr>
          <w:ilvl w:val="0"/>
          <w:numId w:val="24"/>
        </w:numPr>
        <w:spacing w:line="360" w:lineRule="auto"/>
        <w:rPr>
          <w:bCs/>
          <w:lang w:val="en-US"/>
        </w:rPr>
      </w:pPr>
      <w:r>
        <w:rPr>
          <w:bCs/>
          <w:lang w:val="en-US"/>
        </w:rPr>
        <w:t>“PostgreSQL”:</w:t>
      </w:r>
    </w:p>
    <w:p w14:paraId="7E66D55A" w14:textId="7F38E3F9" w:rsidR="003B05E0" w:rsidRDefault="003B05E0" w:rsidP="003B05E0">
      <w:pPr>
        <w:numPr>
          <w:ilvl w:val="0"/>
          <w:numId w:val="24"/>
        </w:numPr>
        <w:spacing w:line="360" w:lineRule="auto"/>
        <w:rPr>
          <w:bCs/>
          <w:lang w:val="en-US"/>
        </w:rPr>
      </w:pPr>
      <w:r>
        <w:rPr>
          <w:bCs/>
          <w:lang w:val="en-US"/>
        </w:rPr>
        <w:t>“JSON Web Token”:</w:t>
      </w:r>
    </w:p>
    <w:p w14:paraId="448EC124" w14:textId="38F393BE" w:rsidR="003B05E0" w:rsidRPr="007A626B" w:rsidRDefault="003B05E0" w:rsidP="003B05E0">
      <w:pPr>
        <w:pStyle w:val="ListParagraph"/>
        <w:numPr>
          <w:ilvl w:val="0"/>
          <w:numId w:val="24"/>
        </w:numPr>
        <w:spacing w:line="360" w:lineRule="auto"/>
        <w:rPr>
          <w:bCs/>
          <w:lang w:val="en-US"/>
        </w:rPr>
      </w:pPr>
      <w:r w:rsidRPr="003B05E0">
        <w:rPr>
          <w:bCs/>
          <w:lang w:val="en-US"/>
        </w:rPr>
        <w:t>“ReactJS”:</w:t>
      </w:r>
      <w:hyperlink r:id="rId16" w:history="1">
        <w:r w:rsidRPr="006A4E6A">
          <w:rPr>
            <w:rStyle w:val="Hyperlink"/>
            <w:lang w:val="en-US"/>
          </w:rPr>
          <w:t>https://viblo.asia/p/reactjs-uu-diem-va-nhuoc-diem-V3m5WzexlO7</w:t>
        </w:r>
      </w:hyperlink>
    </w:p>
    <w:p w14:paraId="7377C254" w14:textId="256059D0" w:rsidR="007A626B" w:rsidRPr="003B05E0" w:rsidRDefault="007A626B" w:rsidP="003B05E0">
      <w:pPr>
        <w:pStyle w:val="ListParagraph"/>
        <w:numPr>
          <w:ilvl w:val="0"/>
          <w:numId w:val="24"/>
        </w:numPr>
        <w:spacing w:line="360" w:lineRule="auto"/>
        <w:rPr>
          <w:bCs/>
          <w:lang w:val="en-US"/>
        </w:rPr>
      </w:pPr>
      <w:r>
        <w:rPr>
          <w:bCs/>
          <w:lang w:val="en-US"/>
        </w:rPr>
        <w:t xml:space="preserve">“Apollo Client cho React”: </w:t>
      </w:r>
      <w:hyperlink r:id="rId17" w:history="1">
        <w:r w:rsidRPr="007A626B">
          <w:rPr>
            <w:rStyle w:val="Hyperlink"/>
            <w:bCs/>
            <w:lang w:val="en-US"/>
          </w:rPr>
          <w:t>https://www.apollographql.com/docs/react/</w:t>
        </w:r>
      </w:hyperlink>
    </w:p>
    <w:sectPr w:rsidR="007A626B" w:rsidRPr="003B05E0" w:rsidSect="001D00CB">
      <w:headerReference w:type="default" r:id="rId18"/>
      <w:footerReference w:type="default" r:id="rId19"/>
      <w:pgSz w:w="11906" w:h="16838"/>
      <w:pgMar w:top="1701" w:right="1134" w:bottom="1701" w:left="1985"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651D" w14:textId="77777777" w:rsidR="001C037D" w:rsidRDefault="001C037D" w:rsidP="006806BE">
      <w:pPr>
        <w:spacing w:after="0" w:line="240" w:lineRule="auto"/>
      </w:pPr>
      <w:r>
        <w:separator/>
      </w:r>
    </w:p>
  </w:endnote>
  <w:endnote w:type="continuationSeparator" w:id="0">
    <w:p w14:paraId="4B5F79C6" w14:textId="77777777" w:rsidR="001C037D" w:rsidRDefault="001C037D" w:rsidP="0068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51"/>
    </w:tblGrid>
    <w:tr w:rsidR="00B43068" w:rsidRPr="001D00CB" w14:paraId="121E6D9A" w14:textId="77777777" w:rsidTr="001D00CB">
      <w:trPr>
        <w:trHeight w:hRule="exact" w:val="70"/>
        <w:jc w:val="center"/>
      </w:trPr>
      <w:tc>
        <w:tcPr>
          <w:tcW w:w="4686" w:type="dxa"/>
          <w:shd w:val="clear" w:color="auto" w:fill="00B0F0"/>
          <w:tcMar>
            <w:top w:w="0" w:type="dxa"/>
            <w:bottom w:w="0" w:type="dxa"/>
          </w:tcMar>
        </w:tcPr>
        <w:p w14:paraId="3197EFC0" w14:textId="77777777" w:rsidR="00B43068" w:rsidRPr="001D00CB" w:rsidRDefault="00B43068">
          <w:pPr>
            <w:pStyle w:val="Header"/>
            <w:rPr>
              <w:caps/>
              <w:color w:val="FF0000"/>
              <w:sz w:val="18"/>
            </w:rPr>
          </w:pPr>
        </w:p>
      </w:tc>
      <w:tc>
        <w:tcPr>
          <w:tcW w:w="4674" w:type="dxa"/>
          <w:shd w:val="clear" w:color="auto" w:fill="00B0F0"/>
          <w:tcMar>
            <w:top w:w="0" w:type="dxa"/>
            <w:bottom w:w="0" w:type="dxa"/>
          </w:tcMar>
        </w:tcPr>
        <w:p w14:paraId="2CD568B3" w14:textId="77777777" w:rsidR="00B43068" w:rsidRPr="001D00CB" w:rsidRDefault="00B43068">
          <w:pPr>
            <w:pStyle w:val="Header"/>
            <w:jc w:val="right"/>
            <w:rPr>
              <w:caps/>
              <w:color w:val="FF0000"/>
              <w:sz w:val="18"/>
            </w:rPr>
          </w:pPr>
        </w:p>
      </w:tc>
    </w:tr>
    <w:tr w:rsidR="00B43068" w14:paraId="77229044" w14:textId="77777777" w:rsidTr="005E5E84">
      <w:trPr>
        <w:trHeight w:val="1173"/>
        <w:jc w:val="center"/>
      </w:trPr>
      <w:tc>
        <w:tcPr>
          <w:tcW w:w="4686" w:type="dxa"/>
          <w:shd w:val="clear" w:color="auto" w:fill="auto"/>
          <w:vAlign w:val="center"/>
        </w:tcPr>
        <w:p w14:paraId="4548A087" w14:textId="77777777" w:rsidR="00B43068" w:rsidRDefault="00B43068" w:rsidP="009F370B">
          <w:pPr>
            <w:rPr>
              <w:lang w:val="en-US"/>
            </w:rPr>
          </w:pPr>
          <w:r>
            <w:rPr>
              <w:lang w:val="en-US"/>
            </w:rPr>
            <w:t>Trần Hoàng Huân – B140147</w:t>
          </w:r>
        </w:p>
        <w:p w14:paraId="345F66DE" w14:textId="6466F408" w:rsidR="00B43068" w:rsidRPr="003C43C4" w:rsidRDefault="00B43068" w:rsidP="009F370B">
          <w:pPr>
            <w:rPr>
              <w:lang w:val="en-US"/>
            </w:rPr>
          </w:pPr>
          <w:r>
            <w:rPr>
              <w:lang w:val="en-US"/>
            </w:rPr>
            <w:t>Vũ Phương – B1401081</w:t>
          </w:r>
        </w:p>
      </w:tc>
      <w:tc>
        <w:tcPr>
          <w:tcW w:w="4674" w:type="dxa"/>
          <w:shd w:val="clear" w:color="auto" w:fill="auto"/>
          <w:vAlign w:val="center"/>
        </w:tcPr>
        <w:p w14:paraId="4AFA15C9" w14:textId="77777777" w:rsidR="00B43068" w:rsidRDefault="00B4306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48</w:t>
          </w:r>
          <w:r>
            <w:rPr>
              <w:caps/>
              <w:noProof/>
              <w:color w:val="808080" w:themeColor="background1" w:themeShade="80"/>
              <w:sz w:val="18"/>
              <w:szCs w:val="18"/>
            </w:rPr>
            <w:fldChar w:fldCharType="end"/>
          </w:r>
        </w:p>
      </w:tc>
    </w:tr>
  </w:tbl>
  <w:p w14:paraId="04056F27" w14:textId="77777777" w:rsidR="00B43068" w:rsidRDefault="00B43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22A19" w14:textId="77777777" w:rsidR="001C037D" w:rsidRDefault="001C037D" w:rsidP="006806BE">
      <w:pPr>
        <w:spacing w:after="0" w:line="240" w:lineRule="auto"/>
      </w:pPr>
      <w:r>
        <w:separator/>
      </w:r>
    </w:p>
  </w:footnote>
  <w:footnote w:type="continuationSeparator" w:id="0">
    <w:p w14:paraId="60A84E9D" w14:textId="77777777" w:rsidR="001C037D" w:rsidRDefault="001C037D" w:rsidP="00680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079B" w14:textId="2E6E5226" w:rsidR="00B43068" w:rsidRPr="005E5E84" w:rsidRDefault="00B43068" w:rsidP="005E5E84">
    <w:pPr>
      <w:pStyle w:val="Header"/>
      <w:jc w:val="left"/>
      <w:rPr>
        <w:lang w:val="en-US"/>
      </w:rPr>
    </w:pPr>
    <w:r>
      <w:rPr>
        <w:lang w:val="en-US"/>
      </w:rPr>
      <w:t xml:space="preserve">Giáo viên hướng dẫn: Phạm Thị Ngọc Diễm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3C45"/>
    <w:multiLevelType w:val="multilevel"/>
    <w:tmpl w:val="BFFE2E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220E1B"/>
    <w:multiLevelType w:val="hybridMultilevel"/>
    <w:tmpl w:val="C090F4FA"/>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274964"/>
    <w:multiLevelType w:val="hybridMultilevel"/>
    <w:tmpl w:val="6E1E0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03F7A"/>
    <w:multiLevelType w:val="hybridMultilevel"/>
    <w:tmpl w:val="C2C82342"/>
    <w:lvl w:ilvl="0" w:tplc="5FF23E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10B2C"/>
    <w:multiLevelType w:val="multilevel"/>
    <w:tmpl w:val="B1F0BE7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02F4C"/>
    <w:multiLevelType w:val="hybridMultilevel"/>
    <w:tmpl w:val="7FB6F8DA"/>
    <w:lvl w:ilvl="0" w:tplc="5FF23E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8233B"/>
    <w:multiLevelType w:val="hybridMultilevel"/>
    <w:tmpl w:val="76447982"/>
    <w:lvl w:ilvl="0" w:tplc="5FF23E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9632F"/>
    <w:multiLevelType w:val="hybridMultilevel"/>
    <w:tmpl w:val="B1FE0D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7703A"/>
    <w:multiLevelType w:val="multilevel"/>
    <w:tmpl w:val="524E1342"/>
    <w:lvl w:ilvl="0">
      <w:start w:val="1"/>
      <w:numFmt w:val="decimal"/>
      <w:pStyle w:val="Heading1"/>
      <w:lvlText w:val="CHƯƠNG %1 - "/>
      <w:lvlJc w:val="left"/>
      <w:pPr>
        <w:ind w:left="360" w:hanging="360"/>
      </w:pPr>
      <w:rPr>
        <w:rFonts w:asciiTheme="majorHAnsi" w:hAnsiTheme="majorHAnsi" w:hint="default"/>
        <w14:ligatures w14:val="none"/>
        <w14:numForm w14:val="default"/>
        <w14:numSpacing w14:val="default"/>
        <w14:stylisticSets/>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8CB2E02"/>
    <w:multiLevelType w:val="hybridMultilevel"/>
    <w:tmpl w:val="6BAC11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91626"/>
    <w:multiLevelType w:val="hybridMultilevel"/>
    <w:tmpl w:val="BCDCE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56445"/>
    <w:multiLevelType w:val="hybridMultilevel"/>
    <w:tmpl w:val="337CA0FA"/>
    <w:lvl w:ilvl="0" w:tplc="5FF23E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158E2"/>
    <w:multiLevelType w:val="multilevel"/>
    <w:tmpl w:val="2980685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D521C"/>
    <w:multiLevelType w:val="multilevel"/>
    <w:tmpl w:val="8ABE43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353C3"/>
    <w:multiLevelType w:val="hybridMultilevel"/>
    <w:tmpl w:val="2E84F5EC"/>
    <w:lvl w:ilvl="0" w:tplc="5FF23E3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B46B2F"/>
    <w:multiLevelType w:val="hybridMultilevel"/>
    <w:tmpl w:val="5D6E9FA2"/>
    <w:lvl w:ilvl="0" w:tplc="5FF23E3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626D6"/>
    <w:multiLevelType w:val="hybridMultilevel"/>
    <w:tmpl w:val="1A0ED1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7065D9"/>
    <w:multiLevelType w:val="hybridMultilevel"/>
    <w:tmpl w:val="062E8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57926"/>
    <w:multiLevelType w:val="hybridMultilevel"/>
    <w:tmpl w:val="00EC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764AD"/>
    <w:multiLevelType w:val="multilevel"/>
    <w:tmpl w:val="2AE889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93B0D8F"/>
    <w:multiLevelType w:val="hybridMultilevel"/>
    <w:tmpl w:val="74428F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A6E1455"/>
    <w:multiLevelType w:val="hybridMultilevel"/>
    <w:tmpl w:val="84AC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15693"/>
    <w:multiLevelType w:val="hybridMultilevel"/>
    <w:tmpl w:val="F70638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AC5C4A"/>
    <w:multiLevelType w:val="hybridMultilevel"/>
    <w:tmpl w:val="664830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85173"/>
    <w:multiLevelType w:val="hybridMultilevel"/>
    <w:tmpl w:val="C7F205B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E711C47"/>
    <w:multiLevelType w:val="hybridMultilevel"/>
    <w:tmpl w:val="2E644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20292"/>
    <w:multiLevelType w:val="hybridMultilevel"/>
    <w:tmpl w:val="B4804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E05C4"/>
    <w:multiLevelType w:val="hybridMultilevel"/>
    <w:tmpl w:val="EF46EE98"/>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23D7B55"/>
    <w:multiLevelType w:val="hybridMultilevel"/>
    <w:tmpl w:val="72E09300"/>
    <w:lvl w:ilvl="0" w:tplc="5FF23E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B2CBF"/>
    <w:multiLevelType w:val="hybridMultilevel"/>
    <w:tmpl w:val="CE52E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E6FD0"/>
    <w:multiLevelType w:val="hybridMultilevel"/>
    <w:tmpl w:val="83B2D5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73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5675008"/>
    <w:multiLevelType w:val="hybridMultilevel"/>
    <w:tmpl w:val="2F5EA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C0974"/>
    <w:multiLevelType w:val="hybridMultilevel"/>
    <w:tmpl w:val="95429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E1367"/>
    <w:multiLevelType w:val="hybridMultilevel"/>
    <w:tmpl w:val="F264A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2"/>
  </w:num>
  <w:num w:numId="4">
    <w:abstractNumId w:val="23"/>
  </w:num>
  <w:num w:numId="5">
    <w:abstractNumId w:val="9"/>
  </w:num>
  <w:num w:numId="6">
    <w:abstractNumId w:val="26"/>
  </w:num>
  <w:num w:numId="7">
    <w:abstractNumId w:val="25"/>
  </w:num>
  <w:num w:numId="8">
    <w:abstractNumId w:val="11"/>
  </w:num>
  <w:num w:numId="9">
    <w:abstractNumId w:val="29"/>
  </w:num>
  <w:num w:numId="10">
    <w:abstractNumId w:val="22"/>
  </w:num>
  <w:num w:numId="11">
    <w:abstractNumId w:val="7"/>
  </w:num>
  <w:num w:numId="12">
    <w:abstractNumId w:val="16"/>
  </w:num>
  <w:num w:numId="13">
    <w:abstractNumId w:val="30"/>
  </w:num>
  <w:num w:numId="14">
    <w:abstractNumId w:val="18"/>
  </w:num>
  <w:num w:numId="15">
    <w:abstractNumId w:val="17"/>
  </w:num>
  <w:num w:numId="16">
    <w:abstractNumId w:val="10"/>
  </w:num>
  <w:num w:numId="17">
    <w:abstractNumId w:val="33"/>
  </w:num>
  <w:num w:numId="18">
    <w:abstractNumId w:val="2"/>
  </w:num>
  <w:num w:numId="19">
    <w:abstractNumId w:val="34"/>
  </w:num>
  <w:num w:numId="20">
    <w:abstractNumId w:val="21"/>
  </w:num>
  <w:num w:numId="21">
    <w:abstractNumId w:val="27"/>
  </w:num>
  <w:num w:numId="22">
    <w:abstractNumId w:val="24"/>
  </w:num>
  <w:num w:numId="23">
    <w:abstractNumId w:val="1"/>
  </w:num>
  <w:num w:numId="24">
    <w:abstractNumId w:val="20"/>
  </w:num>
  <w:num w:numId="25">
    <w:abstractNumId w:val="13"/>
  </w:num>
  <w:num w:numId="26">
    <w:abstractNumId w:val="15"/>
  </w:num>
  <w:num w:numId="27">
    <w:abstractNumId w:val="19"/>
  </w:num>
  <w:num w:numId="28">
    <w:abstractNumId w:val="4"/>
  </w:num>
  <w:num w:numId="29">
    <w:abstractNumId w:val="3"/>
  </w:num>
  <w:num w:numId="30">
    <w:abstractNumId w:val="6"/>
  </w:num>
  <w:num w:numId="31">
    <w:abstractNumId w:val="5"/>
  </w:num>
  <w:num w:numId="32">
    <w:abstractNumId w:val="2"/>
  </w:num>
  <w:num w:numId="33">
    <w:abstractNumId w:val="28"/>
  </w:num>
  <w:num w:numId="34">
    <w:abstractNumId w:val="21"/>
  </w:num>
  <w:num w:numId="35">
    <w:abstractNumId w:val="31"/>
  </w:num>
  <w:num w:numId="36">
    <w:abstractNumId w:val="8"/>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uong vu">
    <w15:presenceInfo w15:providerId="Windows Live" w15:userId="b68c0edffeb33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7A4"/>
    <w:rsid w:val="00016B3B"/>
    <w:rsid w:val="000219E8"/>
    <w:rsid w:val="0002497A"/>
    <w:rsid w:val="0002511D"/>
    <w:rsid w:val="00032569"/>
    <w:rsid w:val="00032876"/>
    <w:rsid w:val="000628EB"/>
    <w:rsid w:val="00074E90"/>
    <w:rsid w:val="00083440"/>
    <w:rsid w:val="000848CF"/>
    <w:rsid w:val="00090442"/>
    <w:rsid w:val="00090B2F"/>
    <w:rsid w:val="000A2D29"/>
    <w:rsid w:val="000A4F11"/>
    <w:rsid w:val="000D09EC"/>
    <w:rsid w:val="000D6B91"/>
    <w:rsid w:val="000E702E"/>
    <w:rsid w:val="0010191A"/>
    <w:rsid w:val="00112A81"/>
    <w:rsid w:val="00130308"/>
    <w:rsid w:val="00132D92"/>
    <w:rsid w:val="00152290"/>
    <w:rsid w:val="00155CEA"/>
    <w:rsid w:val="00176856"/>
    <w:rsid w:val="00180654"/>
    <w:rsid w:val="00184C7F"/>
    <w:rsid w:val="001A372D"/>
    <w:rsid w:val="001A6E15"/>
    <w:rsid w:val="001B1B08"/>
    <w:rsid w:val="001B2876"/>
    <w:rsid w:val="001C037D"/>
    <w:rsid w:val="001D00CB"/>
    <w:rsid w:val="001D59B8"/>
    <w:rsid w:val="00211CD4"/>
    <w:rsid w:val="00225404"/>
    <w:rsid w:val="00233523"/>
    <w:rsid w:val="00237164"/>
    <w:rsid w:val="0024363E"/>
    <w:rsid w:val="00261DD6"/>
    <w:rsid w:val="00275AF6"/>
    <w:rsid w:val="002A1B28"/>
    <w:rsid w:val="002A795B"/>
    <w:rsid w:val="002D2EF0"/>
    <w:rsid w:val="002F05BD"/>
    <w:rsid w:val="003547FD"/>
    <w:rsid w:val="00360559"/>
    <w:rsid w:val="0036271B"/>
    <w:rsid w:val="00366807"/>
    <w:rsid w:val="00370B8C"/>
    <w:rsid w:val="003752F8"/>
    <w:rsid w:val="00392DD7"/>
    <w:rsid w:val="003B05E0"/>
    <w:rsid w:val="003C0529"/>
    <w:rsid w:val="003C2A70"/>
    <w:rsid w:val="003C43C4"/>
    <w:rsid w:val="003C5421"/>
    <w:rsid w:val="0042719D"/>
    <w:rsid w:val="0044273D"/>
    <w:rsid w:val="0044671F"/>
    <w:rsid w:val="00465EEF"/>
    <w:rsid w:val="004863AF"/>
    <w:rsid w:val="00492072"/>
    <w:rsid w:val="0049710B"/>
    <w:rsid w:val="004A77C2"/>
    <w:rsid w:val="004C3FEE"/>
    <w:rsid w:val="004E3287"/>
    <w:rsid w:val="004F2566"/>
    <w:rsid w:val="004F3399"/>
    <w:rsid w:val="00530384"/>
    <w:rsid w:val="00532496"/>
    <w:rsid w:val="00536771"/>
    <w:rsid w:val="005368A7"/>
    <w:rsid w:val="00540AD2"/>
    <w:rsid w:val="005738E3"/>
    <w:rsid w:val="00574700"/>
    <w:rsid w:val="0057605B"/>
    <w:rsid w:val="005B1204"/>
    <w:rsid w:val="005B249F"/>
    <w:rsid w:val="005D16EE"/>
    <w:rsid w:val="005D79CE"/>
    <w:rsid w:val="005E4157"/>
    <w:rsid w:val="005E5E84"/>
    <w:rsid w:val="005E7E83"/>
    <w:rsid w:val="005F1A0B"/>
    <w:rsid w:val="006023D0"/>
    <w:rsid w:val="0061684B"/>
    <w:rsid w:val="00630182"/>
    <w:rsid w:val="006327EB"/>
    <w:rsid w:val="00653696"/>
    <w:rsid w:val="00676357"/>
    <w:rsid w:val="006806BE"/>
    <w:rsid w:val="00687AEA"/>
    <w:rsid w:val="006A36E6"/>
    <w:rsid w:val="006B44B5"/>
    <w:rsid w:val="006D4DBC"/>
    <w:rsid w:val="006E1FE2"/>
    <w:rsid w:val="006F12F5"/>
    <w:rsid w:val="006F2BC8"/>
    <w:rsid w:val="00730F28"/>
    <w:rsid w:val="00742FDD"/>
    <w:rsid w:val="00753680"/>
    <w:rsid w:val="00754F1B"/>
    <w:rsid w:val="007554F4"/>
    <w:rsid w:val="007643F4"/>
    <w:rsid w:val="007705D0"/>
    <w:rsid w:val="00774BA7"/>
    <w:rsid w:val="007A626B"/>
    <w:rsid w:val="007B0561"/>
    <w:rsid w:val="007C127C"/>
    <w:rsid w:val="007C4D3F"/>
    <w:rsid w:val="007C57EC"/>
    <w:rsid w:val="007C7D44"/>
    <w:rsid w:val="007D4551"/>
    <w:rsid w:val="007E254B"/>
    <w:rsid w:val="007E6E0B"/>
    <w:rsid w:val="0081331F"/>
    <w:rsid w:val="0082269C"/>
    <w:rsid w:val="00823126"/>
    <w:rsid w:val="008751C8"/>
    <w:rsid w:val="008D1D84"/>
    <w:rsid w:val="008E3EFA"/>
    <w:rsid w:val="008E4E1A"/>
    <w:rsid w:val="008F0BB3"/>
    <w:rsid w:val="009219F1"/>
    <w:rsid w:val="00924D6A"/>
    <w:rsid w:val="00941A03"/>
    <w:rsid w:val="0095042D"/>
    <w:rsid w:val="00982AE8"/>
    <w:rsid w:val="00990D37"/>
    <w:rsid w:val="009977A5"/>
    <w:rsid w:val="00997C30"/>
    <w:rsid w:val="009B0E96"/>
    <w:rsid w:val="009B3AEC"/>
    <w:rsid w:val="009B606C"/>
    <w:rsid w:val="009F370B"/>
    <w:rsid w:val="009F6598"/>
    <w:rsid w:val="00A00487"/>
    <w:rsid w:val="00A050F2"/>
    <w:rsid w:val="00A06DD8"/>
    <w:rsid w:val="00A14218"/>
    <w:rsid w:val="00A23924"/>
    <w:rsid w:val="00A31690"/>
    <w:rsid w:val="00A5343B"/>
    <w:rsid w:val="00A53CFA"/>
    <w:rsid w:val="00A61DB2"/>
    <w:rsid w:val="00A65AD7"/>
    <w:rsid w:val="00A715EE"/>
    <w:rsid w:val="00A77377"/>
    <w:rsid w:val="00AA15A1"/>
    <w:rsid w:val="00AB661F"/>
    <w:rsid w:val="00AF68F7"/>
    <w:rsid w:val="00B04AB8"/>
    <w:rsid w:val="00B20615"/>
    <w:rsid w:val="00B22780"/>
    <w:rsid w:val="00B243D7"/>
    <w:rsid w:val="00B26FC7"/>
    <w:rsid w:val="00B43068"/>
    <w:rsid w:val="00B548E3"/>
    <w:rsid w:val="00B7386E"/>
    <w:rsid w:val="00B76530"/>
    <w:rsid w:val="00B76C47"/>
    <w:rsid w:val="00B81776"/>
    <w:rsid w:val="00B944F0"/>
    <w:rsid w:val="00BA6D3B"/>
    <w:rsid w:val="00BB5488"/>
    <w:rsid w:val="00BD1DD9"/>
    <w:rsid w:val="00BF764C"/>
    <w:rsid w:val="00C0306F"/>
    <w:rsid w:val="00C03726"/>
    <w:rsid w:val="00C23007"/>
    <w:rsid w:val="00C30904"/>
    <w:rsid w:val="00C547FE"/>
    <w:rsid w:val="00C557CE"/>
    <w:rsid w:val="00C70957"/>
    <w:rsid w:val="00C72A3D"/>
    <w:rsid w:val="00C77865"/>
    <w:rsid w:val="00C824AE"/>
    <w:rsid w:val="00C8482A"/>
    <w:rsid w:val="00C84B71"/>
    <w:rsid w:val="00C86C51"/>
    <w:rsid w:val="00CA57A3"/>
    <w:rsid w:val="00CB1F1C"/>
    <w:rsid w:val="00CB27A4"/>
    <w:rsid w:val="00CD33E1"/>
    <w:rsid w:val="00CD6A10"/>
    <w:rsid w:val="00CE1893"/>
    <w:rsid w:val="00CE6578"/>
    <w:rsid w:val="00CF66D5"/>
    <w:rsid w:val="00D04C7C"/>
    <w:rsid w:val="00D27251"/>
    <w:rsid w:val="00D2791A"/>
    <w:rsid w:val="00D37F5C"/>
    <w:rsid w:val="00D55D3A"/>
    <w:rsid w:val="00D82BBB"/>
    <w:rsid w:val="00DA561E"/>
    <w:rsid w:val="00DB1865"/>
    <w:rsid w:val="00DC7D42"/>
    <w:rsid w:val="00DE0F89"/>
    <w:rsid w:val="00DE28CF"/>
    <w:rsid w:val="00DE5517"/>
    <w:rsid w:val="00DF1465"/>
    <w:rsid w:val="00DF3BEE"/>
    <w:rsid w:val="00DF5931"/>
    <w:rsid w:val="00E10225"/>
    <w:rsid w:val="00E23E74"/>
    <w:rsid w:val="00E44686"/>
    <w:rsid w:val="00E72A16"/>
    <w:rsid w:val="00E913F0"/>
    <w:rsid w:val="00EB1083"/>
    <w:rsid w:val="00EB236F"/>
    <w:rsid w:val="00EB407A"/>
    <w:rsid w:val="00EC1917"/>
    <w:rsid w:val="00EC36EE"/>
    <w:rsid w:val="00F05D3D"/>
    <w:rsid w:val="00F11107"/>
    <w:rsid w:val="00F150F5"/>
    <w:rsid w:val="00F20C89"/>
    <w:rsid w:val="00F22FF3"/>
    <w:rsid w:val="00F269B7"/>
    <w:rsid w:val="00F32A17"/>
    <w:rsid w:val="00F41082"/>
    <w:rsid w:val="00F5523F"/>
    <w:rsid w:val="00F72C81"/>
    <w:rsid w:val="00FB1E01"/>
    <w:rsid w:val="00FB3953"/>
    <w:rsid w:val="00FB646D"/>
    <w:rsid w:val="00FC0B0B"/>
    <w:rsid w:val="00FF18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220F"/>
  <w15:chartTrackingRefBased/>
  <w15:docId w15:val="{3740E436-8C28-4DCF-A4A3-B1B504A0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5A1"/>
    <w:pPr>
      <w:jc w:val="both"/>
    </w:pPr>
    <w:rPr>
      <w:rFonts w:asciiTheme="majorHAnsi" w:hAnsiTheme="majorHAnsi" w:cstheme="majorHAnsi"/>
      <w:sz w:val="26"/>
      <w:szCs w:val="26"/>
    </w:rPr>
  </w:style>
  <w:style w:type="paragraph" w:styleId="Heading1">
    <w:name w:val="heading 1"/>
    <w:basedOn w:val="Normal"/>
    <w:next w:val="Normal"/>
    <w:link w:val="Heading1Char"/>
    <w:uiPriority w:val="9"/>
    <w:qFormat/>
    <w:rsid w:val="00742FDD"/>
    <w:pPr>
      <w:keepNext/>
      <w:keepLines/>
      <w:numPr>
        <w:numId w:val="36"/>
      </w:numPr>
      <w:spacing w:before="240" w:after="0"/>
      <w:ind w:left="540" w:hanging="90"/>
      <w:jc w:val="center"/>
      <w:outlineLvl w:val="0"/>
    </w:pPr>
    <w:rPr>
      <w:rFonts w:eastAsiaTheme="majorEastAsia" w:cstheme="majorBidi"/>
      <w:b/>
      <w:lang w:val="en-US"/>
    </w:rPr>
  </w:style>
  <w:style w:type="paragraph" w:styleId="Heading2">
    <w:name w:val="heading 2"/>
    <w:basedOn w:val="Normal"/>
    <w:next w:val="Normal"/>
    <w:link w:val="Heading2Char"/>
    <w:uiPriority w:val="9"/>
    <w:unhideWhenUsed/>
    <w:qFormat/>
    <w:rsid w:val="00536771"/>
    <w:pPr>
      <w:keepNext/>
      <w:keepLines/>
      <w:numPr>
        <w:ilvl w:val="1"/>
        <w:numId w:val="36"/>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536771"/>
    <w:pPr>
      <w:keepNext/>
      <w:keepLines/>
      <w:numPr>
        <w:ilvl w:val="2"/>
        <w:numId w:val="36"/>
      </w:numPr>
      <w:spacing w:before="40" w:after="0"/>
      <w:outlineLvl w:val="2"/>
    </w:pPr>
    <w:rPr>
      <w:rFonts w:eastAsiaTheme="majorEastAsia" w:cstheme="majorBidi"/>
      <w:b/>
      <w:lang w:val="en-US"/>
    </w:rPr>
  </w:style>
  <w:style w:type="paragraph" w:styleId="Heading4">
    <w:name w:val="heading 4"/>
    <w:basedOn w:val="Normal"/>
    <w:next w:val="Normal"/>
    <w:link w:val="Heading4Char"/>
    <w:uiPriority w:val="9"/>
    <w:unhideWhenUsed/>
    <w:qFormat/>
    <w:rsid w:val="00730F28"/>
    <w:pPr>
      <w:keepNext/>
      <w:keepLines/>
      <w:numPr>
        <w:ilvl w:val="3"/>
        <w:numId w:val="36"/>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848CF"/>
    <w:pPr>
      <w:keepNext/>
      <w:keepLines/>
      <w:numPr>
        <w:ilvl w:val="4"/>
        <w:numId w:val="36"/>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48CF"/>
    <w:pPr>
      <w:keepNext/>
      <w:keepLines/>
      <w:numPr>
        <w:ilvl w:val="5"/>
        <w:numId w:val="36"/>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0848CF"/>
    <w:pPr>
      <w:keepNext/>
      <w:keepLines/>
      <w:numPr>
        <w:ilvl w:val="6"/>
        <w:numId w:val="36"/>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0848CF"/>
    <w:pPr>
      <w:keepNext/>
      <w:keepLines/>
      <w:numPr>
        <w:ilvl w:val="7"/>
        <w:numId w:val="36"/>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48CF"/>
    <w:pPr>
      <w:keepNext/>
      <w:keepLines/>
      <w:numPr>
        <w:ilvl w:val="8"/>
        <w:numId w:val="36"/>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FDD"/>
    <w:rPr>
      <w:rFonts w:asciiTheme="majorHAnsi" w:eastAsiaTheme="majorEastAsia" w:hAnsiTheme="majorHAnsi" w:cstheme="majorBidi"/>
      <w:b/>
      <w:sz w:val="26"/>
      <w:szCs w:val="26"/>
      <w:lang w:val="en-US"/>
    </w:rPr>
  </w:style>
  <w:style w:type="character" w:customStyle="1" w:styleId="Heading2Char">
    <w:name w:val="Heading 2 Char"/>
    <w:basedOn w:val="DefaultParagraphFont"/>
    <w:link w:val="Heading2"/>
    <w:uiPriority w:val="9"/>
    <w:rsid w:val="0053677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6771"/>
    <w:rPr>
      <w:rFonts w:asciiTheme="majorHAnsi" w:eastAsiaTheme="majorEastAsia" w:hAnsiTheme="majorHAnsi" w:cstheme="majorBidi"/>
      <w:b/>
      <w:sz w:val="26"/>
      <w:szCs w:val="26"/>
      <w:lang w:val="en-US"/>
    </w:rPr>
  </w:style>
  <w:style w:type="character" w:customStyle="1" w:styleId="Heading4Char">
    <w:name w:val="Heading 4 Char"/>
    <w:basedOn w:val="DefaultParagraphFont"/>
    <w:link w:val="Heading4"/>
    <w:uiPriority w:val="9"/>
    <w:rsid w:val="00730F28"/>
    <w:rPr>
      <w:rFonts w:asciiTheme="majorHAnsi" w:eastAsiaTheme="majorEastAsia" w:hAnsiTheme="majorHAnsi" w:cstheme="majorBidi"/>
      <w:b/>
      <w:iCs/>
      <w:sz w:val="26"/>
      <w:szCs w:val="26"/>
    </w:rPr>
  </w:style>
  <w:style w:type="paragraph" w:styleId="TOC1">
    <w:name w:val="toc 1"/>
    <w:basedOn w:val="Normal"/>
    <w:next w:val="Normal"/>
    <w:autoRedefine/>
    <w:uiPriority w:val="39"/>
    <w:unhideWhenUsed/>
    <w:rsid w:val="00EB1083"/>
    <w:pPr>
      <w:spacing w:after="100"/>
    </w:pPr>
  </w:style>
  <w:style w:type="paragraph" w:styleId="TOC2">
    <w:name w:val="toc 2"/>
    <w:basedOn w:val="Normal"/>
    <w:next w:val="Normal"/>
    <w:autoRedefine/>
    <w:uiPriority w:val="39"/>
    <w:unhideWhenUsed/>
    <w:rsid w:val="00EB1083"/>
    <w:pPr>
      <w:spacing w:after="100"/>
      <w:ind w:left="220"/>
    </w:pPr>
  </w:style>
  <w:style w:type="paragraph" w:styleId="TOC3">
    <w:name w:val="toc 3"/>
    <w:basedOn w:val="Normal"/>
    <w:next w:val="Normal"/>
    <w:autoRedefine/>
    <w:uiPriority w:val="39"/>
    <w:unhideWhenUsed/>
    <w:rsid w:val="00EB1083"/>
    <w:pPr>
      <w:spacing w:after="100"/>
      <w:ind w:left="440"/>
    </w:pPr>
  </w:style>
  <w:style w:type="paragraph" w:styleId="TOC4">
    <w:name w:val="toc 4"/>
    <w:basedOn w:val="Normal"/>
    <w:next w:val="Normal"/>
    <w:autoRedefine/>
    <w:uiPriority w:val="39"/>
    <w:unhideWhenUsed/>
    <w:rsid w:val="00EB1083"/>
    <w:pPr>
      <w:spacing w:after="100"/>
      <w:ind w:left="660"/>
    </w:pPr>
  </w:style>
  <w:style w:type="paragraph" w:styleId="NormalWeb">
    <w:name w:val="Normal (Web)"/>
    <w:basedOn w:val="Normal"/>
    <w:uiPriority w:val="99"/>
    <w:unhideWhenUsed/>
    <w:rsid w:val="006B44B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6B44B5"/>
    <w:pPr>
      <w:ind w:left="720"/>
      <w:contextualSpacing/>
    </w:pPr>
  </w:style>
  <w:style w:type="table" w:styleId="TableGrid">
    <w:name w:val="Table Grid"/>
    <w:basedOn w:val="TableNormal"/>
    <w:uiPriority w:val="39"/>
    <w:rsid w:val="00813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523"/>
    <w:rPr>
      <w:color w:val="0563C1" w:themeColor="hyperlink"/>
      <w:u w:val="single"/>
    </w:rPr>
  </w:style>
  <w:style w:type="paragraph" w:styleId="Header">
    <w:name w:val="header"/>
    <w:basedOn w:val="Normal"/>
    <w:link w:val="HeaderChar"/>
    <w:uiPriority w:val="99"/>
    <w:unhideWhenUsed/>
    <w:rsid w:val="00680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6BE"/>
    <w:rPr>
      <w:rFonts w:asciiTheme="majorHAnsi" w:hAnsiTheme="majorHAnsi" w:cstheme="majorHAnsi"/>
      <w:sz w:val="26"/>
      <w:szCs w:val="26"/>
    </w:rPr>
  </w:style>
  <w:style w:type="paragraph" w:styleId="Footer">
    <w:name w:val="footer"/>
    <w:basedOn w:val="Normal"/>
    <w:link w:val="FooterChar"/>
    <w:uiPriority w:val="99"/>
    <w:unhideWhenUsed/>
    <w:rsid w:val="00680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6BE"/>
    <w:rPr>
      <w:rFonts w:asciiTheme="majorHAnsi" w:hAnsiTheme="majorHAnsi" w:cstheme="majorHAnsi"/>
      <w:sz w:val="26"/>
      <w:szCs w:val="26"/>
    </w:rPr>
  </w:style>
  <w:style w:type="character" w:styleId="CommentReference">
    <w:name w:val="annotation reference"/>
    <w:basedOn w:val="DefaultParagraphFont"/>
    <w:uiPriority w:val="99"/>
    <w:semiHidden/>
    <w:unhideWhenUsed/>
    <w:rsid w:val="006A36E6"/>
    <w:rPr>
      <w:sz w:val="16"/>
      <w:szCs w:val="16"/>
    </w:rPr>
  </w:style>
  <w:style w:type="paragraph" w:styleId="CommentText">
    <w:name w:val="annotation text"/>
    <w:basedOn w:val="Normal"/>
    <w:link w:val="CommentTextChar"/>
    <w:uiPriority w:val="99"/>
    <w:semiHidden/>
    <w:unhideWhenUsed/>
    <w:rsid w:val="006A36E6"/>
    <w:pPr>
      <w:spacing w:line="240" w:lineRule="auto"/>
    </w:pPr>
    <w:rPr>
      <w:sz w:val="20"/>
      <w:szCs w:val="20"/>
    </w:rPr>
  </w:style>
  <w:style w:type="character" w:customStyle="1" w:styleId="CommentTextChar">
    <w:name w:val="Comment Text Char"/>
    <w:basedOn w:val="DefaultParagraphFont"/>
    <w:link w:val="CommentText"/>
    <w:uiPriority w:val="99"/>
    <w:semiHidden/>
    <w:rsid w:val="006A36E6"/>
    <w:rPr>
      <w:rFonts w:asciiTheme="majorHAnsi" w:hAnsiTheme="majorHAnsi" w:cstheme="majorHAnsi"/>
      <w:sz w:val="20"/>
      <w:szCs w:val="20"/>
    </w:rPr>
  </w:style>
  <w:style w:type="paragraph" w:styleId="CommentSubject">
    <w:name w:val="annotation subject"/>
    <w:basedOn w:val="CommentText"/>
    <w:next w:val="CommentText"/>
    <w:link w:val="CommentSubjectChar"/>
    <w:uiPriority w:val="99"/>
    <w:semiHidden/>
    <w:unhideWhenUsed/>
    <w:rsid w:val="006A36E6"/>
    <w:rPr>
      <w:b/>
      <w:bCs/>
    </w:rPr>
  </w:style>
  <w:style w:type="character" w:customStyle="1" w:styleId="CommentSubjectChar">
    <w:name w:val="Comment Subject Char"/>
    <w:basedOn w:val="CommentTextChar"/>
    <w:link w:val="CommentSubject"/>
    <w:uiPriority w:val="99"/>
    <w:semiHidden/>
    <w:rsid w:val="006A36E6"/>
    <w:rPr>
      <w:rFonts w:asciiTheme="majorHAnsi" w:hAnsiTheme="majorHAnsi" w:cstheme="majorHAnsi"/>
      <w:b/>
      <w:bCs/>
      <w:sz w:val="20"/>
      <w:szCs w:val="20"/>
    </w:rPr>
  </w:style>
  <w:style w:type="paragraph" w:styleId="BalloonText">
    <w:name w:val="Balloon Text"/>
    <w:basedOn w:val="Normal"/>
    <w:link w:val="BalloonTextChar"/>
    <w:uiPriority w:val="99"/>
    <w:semiHidden/>
    <w:unhideWhenUsed/>
    <w:rsid w:val="006A3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E6"/>
    <w:rPr>
      <w:rFonts w:ascii="Segoe UI" w:hAnsi="Segoe UI" w:cs="Segoe UI"/>
      <w:sz w:val="18"/>
      <w:szCs w:val="18"/>
    </w:rPr>
  </w:style>
  <w:style w:type="paragraph" w:styleId="Caption">
    <w:name w:val="caption"/>
    <w:basedOn w:val="Normal"/>
    <w:next w:val="Normal"/>
    <w:uiPriority w:val="35"/>
    <w:unhideWhenUsed/>
    <w:qFormat/>
    <w:rsid w:val="007643F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30384"/>
    <w:rPr>
      <w:color w:val="605E5C"/>
      <w:shd w:val="clear" w:color="auto" w:fill="E1DFDD"/>
    </w:rPr>
  </w:style>
  <w:style w:type="character" w:customStyle="1" w:styleId="ListParagraphChar">
    <w:name w:val="List Paragraph Char"/>
    <w:link w:val="ListParagraph"/>
    <w:uiPriority w:val="34"/>
    <w:rsid w:val="00DF3BEE"/>
    <w:rPr>
      <w:rFonts w:asciiTheme="majorHAnsi" w:hAnsiTheme="majorHAnsi" w:cstheme="majorHAnsi"/>
      <w:sz w:val="26"/>
      <w:szCs w:val="26"/>
    </w:rPr>
  </w:style>
  <w:style w:type="paragraph" w:styleId="TOCHeading">
    <w:name w:val="TOC Heading"/>
    <w:basedOn w:val="Heading1"/>
    <w:next w:val="Normal"/>
    <w:uiPriority w:val="39"/>
    <w:unhideWhenUsed/>
    <w:qFormat/>
    <w:rsid w:val="000848CF"/>
    <w:pPr>
      <w:jc w:val="left"/>
      <w:outlineLvl w:val="9"/>
    </w:pPr>
    <w:rPr>
      <w:b w:val="0"/>
      <w:color w:val="2E74B5" w:themeColor="accent1" w:themeShade="BF"/>
      <w:sz w:val="32"/>
      <w:szCs w:val="32"/>
    </w:rPr>
  </w:style>
  <w:style w:type="character" w:customStyle="1" w:styleId="Heading5Char">
    <w:name w:val="Heading 5 Char"/>
    <w:basedOn w:val="DefaultParagraphFont"/>
    <w:link w:val="Heading5"/>
    <w:uiPriority w:val="9"/>
    <w:semiHidden/>
    <w:rsid w:val="000848CF"/>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0848CF"/>
    <w:pPr>
      <w:spacing w:after="0"/>
    </w:pPr>
  </w:style>
  <w:style w:type="character" w:customStyle="1" w:styleId="Heading6Char">
    <w:name w:val="Heading 6 Char"/>
    <w:basedOn w:val="DefaultParagraphFont"/>
    <w:link w:val="Heading6"/>
    <w:uiPriority w:val="9"/>
    <w:semiHidden/>
    <w:rsid w:val="000848CF"/>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0848CF"/>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0848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48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485">
      <w:bodyDiv w:val="1"/>
      <w:marLeft w:val="0"/>
      <w:marRight w:val="0"/>
      <w:marTop w:val="0"/>
      <w:marBottom w:val="0"/>
      <w:divBdr>
        <w:top w:val="none" w:sz="0" w:space="0" w:color="auto"/>
        <w:left w:val="none" w:sz="0" w:space="0" w:color="auto"/>
        <w:bottom w:val="none" w:sz="0" w:space="0" w:color="auto"/>
        <w:right w:val="none" w:sz="0" w:space="0" w:color="auto"/>
      </w:divBdr>
    </w:div>
    <w:div w:id="185532977">
      <w:bodyDiv w:val="1"/>
      <w:marLeft w:val="0"/>
      <w:marRight w:val="0"/>
      <w:marTop w:val="0"/>
      <w:marBottom w:val="0"/>
      <w:divBdr>
        <w:top w:val="none" w:sz="0" w:space="0" w:color="auto"/>
        <w:left w:val="none" w:sz="0" w:space="0" w:color="auto"/>
        <w:bottom w:val="none" w:sz="0" w:space="0" w:color="auto"/>
        <w:right w:val="none" w:sz="0" w:space="0" w:color="auto"/>
      </w:divBdr>
    </w:div>
    <w:div w:id="200943914">
      <w:bodyDiv w:val="1"/>
      <w:marLeft w:val="0"/>
      <w:marRight w:val="0"/>
      <w:marTop w:val="0"/>
      <w:marBottom w:val="0"/>
      <w:divBdr>
        <w:top w:val="none" w:sz="0" w:space="0" w:color="auto"/>
        <w:left w:val="none" w:sz="0" w:space="0" w:color="auto"/>
        <w:bottom w:val="none" w:sz="0" w:space="0" w:color="auto"/>
        <w:right w:val="none" w:sz="0" w:space="0" w:color="auto"/>
      </w:divBdr>
    </w:div>
    <w:div w:id="285047048">
      <w:bodyDiv w:val="1"/>
      <w:marLeft w:val="0"/>
      <w:marRight w:val="0"/>
      <w:marTop w:val="0"/>
      <w:marBottom w:val="0"/>
      <w:divBdr>
        <w:top w:val="none" w:sz="0" w:space="0" w:color="auto"/>
        <w:left w:val="none" w:sz="0" w:space="0" w:color="auto"/>
        <w:bottom w:val="none" w:sz="0" w:space="0" w:color="auto"/>
        <w:right w:val="none" w:sz="0" w:space="0" w:color="auto"/>
      </w:divBdr>
    </w:div>
    <w:div w:id="893279150">
      <w:bodyDiv w:val="1"/>
      <w:marLeft w:val="0"/>
      <w:marRight w:val="0"/>
      <w:marTop w:val="0"/>
      <w:marBottom w:val="0"/>
      <w:divBdr>
        <w:top w:val="none" w:sz="0" w:space="0" w:color="auto"/>
        <w:left w:val="none" w:sz="0" w:space="0" w:color="auto"/>
        <w:bottom w:val="none" w:sz="0" w:space="0" w:color="auto"/>
        <w:right w:val="none" w:sz="0" w:space="0" w:color="auto"/>
      </w:divBdr>
    </w:div>
    <w:div w:id="1234463134">
      <w:bodyDiv w:val="1"/>
      <w:marLeft w:val="0"/>
      <w:marRight w:val="0"/>
      <w:marTop w:val="0"/>
      <w:marBottom w:val="0"/>
      <w:divBdr>
        <w:top w:val="none" w:sz="0" w:space="0" w:color="auto"/>
        <w:left w:val="none" w:sz="0" w:space="0" w:color="auto"/>
        <w:bottom w:val="none" w:sz="0" w:space="0" w:color="auto"/>
        <w:right w:val="none" w:sz="0" w:space="0" w:color="auto"/>
      </w:divBdr>
    </w:div>
    <w:div w:id="1257246863">
      <w:bodyDiv w:val="1"/>
      <w:marLeft w:val="0"/>
      <w:marRight w:val="0"/>
      <w:marTop w:val="0"/>
      <w:marBottom w:val="0"/>
      <w:divBdr>
        <w:top w:val="none" w:sz="0" w:space="0" w:color="auto"/>
        <w:left w:val="none" w:sz="0" w:space="0" w:color="auto"/>
        <w:bottom w:val="none" w:sz="0" w:space="0" w:color="auto"/>
        <w:right w:val="none" w:sz="0" w:space="0" w:color="auto"/>
      </w:divBdr>
    </w:div>
    <w:div w:id="1531409623">
      <w:bodyDiv w:val="1"/>
      <w:marLeft w:val="0"/>
      <w:marRight w:val="0"/>
      <w:marTop w:val="0"/>
      <w:marBottom w:val="0"/>
      <w:divBdr>
        <w:top w:val="none" w:sz="0" w:space="0" w:color="auto"/>
        <w:left w:val="none" w:sz="0" w:space="0" w:color="auto"/>
        <w:bottom w:val="none" w:sz="0" w:space="0" w:color="auto"/>
        <w:right w:val="none" w:sz="0" w:space="0" w:color="auto"/>
      </w:divBdr>
    </w:div>
    <w:div w:id="1561211003">
      <w:bodyDiv w:val="1"/>
      <w:marLeft w:val="0"/>
      <w:marRight w:val="0"/>
      <w:marTop w:val="0"/>
      <w:marBottom w:val="0"/>
      <w:divBdr>
        <w:top w:val="none" w:sz="0" w:space="0" w:color="auto"/>
        <w:left w:val="none" w:sz="0" w:space="0" w:color="auto"/>
        <w:bottom w:val="none" w:sz="0" w:space="0" w:color="auto"/>
        <w:right w:val="none" w:sz="0" w:space="0" w:color="auto"/>
      </w:divBdr>
    </w:div>
    <w:div w:id="1619608490">
      <w:bodyDiv w:val="1"/>
      <w:marLeft w:val="0"/>
      <w:marRight w:val="0"/>
      <w:marTop w:val="0"/>
      <w:marBottom w:val="0"/>
      <w:divBdr>
        <w:top w:val="none" w:sz="0" w:space="0" w:color="auto"/>
        <w:left w:val="none" w:sz="0" w:space="0" w:color="auto"/>
        <w:bottom w:val="none" w:sz="0" w:space="0" w:color="auto"/>
        <w:right w:val="none" w:sz="0" w:space="0" w:color="auto"/>
      </w:divBdr>
    </w:div>
    <w:div w:id="1762604480">
      <w:bodyDiv w:val="1"/>
      <w:marLeft w:val="0"/>
      <w:marRight w:val="0"/>
      <w:marTop w:val="0"/>
      <w:marBottom w:val="0"/>
      <w:divBdr>
        <w:top w:val="none" w:sz="0" w:space="0" w:color="auto"/>
        <w:left w:val="none" w:sz="0" w:space="0" w:color="auto"/>
        <w:bottom w:val="none" w:sz="0" w:space="0" w:color="auto"/>
        <w:right w:val="none" w:sz="0" w:space="0" w:color="auto"/>
      </w:divBdr>
    </w:div>
    <w:div w:id="1843858545">
      <w:bodyDiv w:val="1"/>
      <w:marLeft w:val="0"/>
      <w:marRight w:val="0"/>
      <w:marTop w:val="0"/>
      <w:marBottom w:val="0"/>
      <w:divBdr>
        <w:top w:val="none" w:sz="0" w:space="0" w:color="auto"/>
        <w:left w:val="none" w:sz="0" w:space="0" w:color="auto"/>
        <w:bottom w:val="none" w:sz="0" w:space="0" w:color="auto"/>
        <w:right w:val="none" w:sz="0" w:space="0" w:color="auto"/>
      </w:divBdr>
    </w:div>
    <w:div w:id="1994482155">
      <w:bodyDiv w:val="1"/>
      <w:marLeft w:val="0"/>
      <w:marRight w:val="0"/>
      <w:marTop w:val="0"/>
      <w:marBottom w:val="0"/>
      <w:divBdr>
        <w:top w:val="none" w:sz="0" w:space="0" w:color="auto"/>
        <w:left w:val="none" w:sz="0" w:space="0" w:color="auto"/>
        <w:bottom w:val="none" w:sz="0" w:space="0" w:color="auto"/>
        <w:right w:val="none" w:sz="0" w:space="0" w:color="auto"/>
      </w:divBdr>
    </w:div>
    <w:div w:id="21170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cung-tim-hieu-ve-graphql-07LKX4zeKV4"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apollographql.com/docs/react/" TargetMode="External"/><Relationship Id="rId2" Type="http://schemas.openxmlformats.org/officeDocument/2006/relationships/numbering" Target="numbering.xml"/><Relationship Id="rId16" Type="http://schemas.openxmlformats.org/officeDocument/2006/relationships/hyperlink" Target="https://viblo.asia/p/reactjs-uu-diem-va-nhuoc-diem-V3m5WzexlO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aphile.org/postgraphile/introduc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next.io/automatically-building-and-maintaining-graphql-apis-with-postgresql-and-postgraphile-c497636abd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6E36-F7F3-45A8-A068-A418E56E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40</Pages>
  <Words>6208</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Phương B1401081 – Trần Hoàng Huân B1401047</dc:creator>
  <cp:keywords/>
  <dc:description/>
  <cp:lastModifiedBy>phuong vu</cp:lastModifiedBy>
  <cp:revision>99</cp:revision>
  <dcterms:created xsi:type="dcterms:W3CDTF">2017-06-06T18:20:00Z</dcterms:created>
  <dcterms:modified xsi:type="dcterms:W3CDTF">2018-11-11T13:58:00Z</dcterms:modified>
</cp:coreProperties>
</file>